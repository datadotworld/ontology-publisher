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0945" w14:textId="77777777" w:rsidR="00B75341" w:rsidRDefault="00B75341" w:rsidP="00B75341">
      <w:pPr>
        <w:shd w:val="clear" w:color="auto" w:fill="FFFFFF"/>
        <w:jc w:val="center"/>
        <w:rPr>
          <w:rFonts w:ascii="Arial" w:hAnsi="Arial" w:cs="Arial"/>
          <w:color w:val="222222"/>
        </w:rPr>
      </w:pPr>
    </w:p>
    <w:p w14:paraId="2C467FCC" w14:textId="77777777" w:rsidR="00B75341" w:rsidRPr="004D3095" w:rsidRDefault="00B75341" w:rsidP="00B75341">
      <w:pPr>
        <w:pStyle w:val="ListParagraph"/>
        <w:shd w:val="clear" w:color="auto" w:fill="FFFFFF"/>
        <w:jc w:val="center"/>
        <w:rPr>
          <w:rFonts w:ascii="Arial" w:hAnsi="Arial" w:cs="Arial"/>
          <w:b/>
          <w:color w:val="222222"/>
          <w:u w:val="single"/>
        </w:rPr>
      </w:pPr>
      <w:r w:rsidRPr="004D3095">
        <w:rPr>
          <w:rFonts w:ascii="Arial" w:hAnsi="Arial" w:cs="Arial"/>
          <w:b/>
          <w:color w:val="222222"/>
          <w:u w:val="single"/>
        </w:rPr>
        <w:t>FIBO Frequently Asked Questions</w:t>
      </w:r>
      <w:r w:rsidR="00075BB9" w:rsidRPr="004D3095">
        <w:rPr>
          <w:rFonts w:ascii="Arial" w:hAnsi="Arial" w:cs="Arial"/>
          <w:b/>
          <w:color w:val="222222"/>
          <w:u w:val="single"/>
        </w:rPr>
        <w:t xml:space="preserve"> (FAQ)</w:t>
      </w:r>
    </w:p>
    <w:p w14:paraId="07602C33" w14:textId="64409B27" w:rsidR="00B17BE9" w:rsidRDefault="00B17BE9" w:rsidP="00B17BE9">
      <w:pPr>
        <w:shd w:val="clear" w:color="auto" w:fill="FFFFFF"/>
        <w:rPr>
          <w:rFonts w:ascii="Arial" w:hAnsi="Arial" w:cs="Arial"/>
          <w:color w:val="222222"/>
        </w:rPr>
      </w:pPr>
    </w:p>
    <w:p w14:paraId="1D8D0368" w14:textId="66EDE507" w:rsidR="00F0075B" w:rsidRDefault="00F0075B" w:rsidP="00F0075B">
      <w:pPr>
        <w:pStyle w:val="ListParagraph"/>
        <w:numPr>
          <w:ilvl w:val="0"/>
          <w:numId w:val="4"/>
        </w:numPr>
        <w:shd w:val="clear" w:color="auto" w:fill="FFFFFF"/>
        <w:rPr>
          <w:rFonts w:ascii="Arial" w:hAnsi="Arial" w:cs="Arial"/>
          <w:b/>
          <w:color w:val="0070C0"/>
        </w:rPr>
      </w:pPr>
      <w:r w:rsidRPr="00F0075B">
        <w:rPr>
          <w:rFonts w:ascii="Arial" w:hAnsi="Arial" w:cs="Arial"/>
          <w:b/>
          <w:color w:val="0070C0"/>
        </w:rPr>
        <w:t xml:space="preserve">Where is the </w:t>
      </w:r>
      <w:proofErr w:type="gramStart"/>
      <w:r w:rsidRPr="00F0075B">
        <w:rPr>
          <w:rFonts w:ascii="Arial" w:hAnsi="Arial" w:cs="Arial"/>
          <w:b/>
          <w:color w:val="0070C0"/>
        </w:rPr>
        <w:t>most simple</w:t>
      </w:r>
      <w:proofErr w:type="gramEnd"/>
      <w:r w:rsidRPr="00F0075B">
        <w:rPr>
          <w:rFonts w:ascii="Arial" w:hAnsi="Arial" w:cs="Arial"/>
          <w:b/>
          <w:color w:val="0070C0"/>
        </w:rPr>
        <w:t xml:space="preserve"> description of FIBO Content based products?</w:t>
      </w:r>
    </w:p>
    <w:p w14:paraId="4F783E6B" w14:textId="3CB2014A" w:rsidR="00F0075B" w:rsidRDefault="00F0075B" w:rsidP="00F0075B">
      <w:pPr>
        <w:shd w:val="clear" w:color="auto" w:fill="FFFFFF"/>
        <w:rPr>
          <w:rFonts w:ascii="Arial" w:hAnsi="Arial" w:cs="Arial"/>
          <w:b/>
          <w:color w:val="0070C0"/>
        </w:rPr>
      </w:pPr>
    </w:p>
    <w:p w14:paraId="13E84362" w14:textId="4114B0D3" w:rsidR="00F0075B" w:rsidRPr="00F0075B" w:rsidRDefault="00F0075B" w:rsidP="00F0075B">
      <w:pPr>
        <w:shd w:val="clear" w:color="auto" w:fill="FFFFFF"/>
        <w:ind w:left="360"/>
        <w:rPr>
          <w:rFonts w:ascii="Arial" w:hAnsi="Arial" w:cs="Arial"/>
          <w:color w:val="222222"/>
        </w:rPr>
      </w:pPr>
      <w:r w:rsidRPr="00F0075B">
        <w:rPr>
          <w:rFonts w:ascii="Arial" w:hAnsi="Arial" w:cs="Arial"/>
          <w:color w:val="222222"/>
        </w:rPr>
        <w:t xml:space="preserve">Go to the FIBO </w:t>
      </w:r>
      <w:hyperlink r:id="rId6" w:history="1">
        <w:r w:rsidRPr="00F0075B">
          <w:rPr>
            <w:rStyle w:val="Hyperlink"/>
            <w:rFonts w:ascii="Arial" w:hAnsi="Arial" w:cs="Arial"/>
          </w:rPr>
          <w:t>Primer</w:t>
        </w:r>
      </w:hyperlink>
      <w:bookmarkStart w:id="0" w:name="_GoBack"/>
      <w:bookmarkEnd w:id="0"/>
      <w:r w:rsidRPr="00F0075B">
        <w:rPr>
          <w:rFonts w:ascii="Arial" w:hAnsi="Arial" w:cs="Arial"/>
          <w:color w:val="222222"/>
        </w:rPr>
        <w:t xml:space="preserve">. </w:t>
      </w:r>
      <w:proofErr w:type="gramStart"/>
      <w:r w:rsidRPr="00F0075B">
        <w:rPr>
          <w:rFonts w:ascii="Arial" w:hAnsi="Arial" w:cs="Arial"/>
          <w:color w:val="222222"/>
        </w:rPr>
        <w:t>It  is</w:t>
      </w:r>
      <w:proofErr w:type="gramEnd"/>
      <w:r w:rsidRPr="00F0075B">
        <w:rPr>
          <w:rFonts w:ascii="Arial" w:hAnsi="Arial" w:cs="Arial"/>
          <w:color w:val="222222"/>
        </w:rPr>
        <w:t xml:space="preserve"> updated  as FIBO products are added, changed or deprecated.</w:t>
      </w:r>
    </w:p>
    <w:p w14:paraId="36940DF2" w14:textId="77777777" w:rsidR="00F0075B" w:rsidRDefault="00F0075B" w:rsidP="00B17BE9">
      <w:pPr>
        <w:shd w:val="clear" w:color="auto" w:fill="FFFFFF"/>
        <w:rPr>
          <w:rFonts w:ascii="Arial" w:hAnsi="Arial" w:cs="Arial"/>
          <w:color w:val="222222"/>
        </w:rPr>
      </w:pPr>
    </w:p>
    <w:p w14:paraId="7A9A0198" w14:textId="62DD43BE" w:rsidR="00CF3DC9" w:rsidRPr="004D3095" w:rsidRDefault="008335D1" w:rsidP="00B17BE9">
      <w:pPr>
        <w:pStyle w:val="ListParagraph"/>
        <w:numPr>
          <w:ilvl w:val="0"/>
          <w:numId w:val="4"/>
        </w:numPr>
        <w:shd w:val="clear" w:color="auto" w:fill="FFFFFF"/>
        <w:rPr>
          <w:rFonts w:ascii="Arial" w:hAnsi="Arial" w:cs="Arial"/>
          <w:b/>
          <w:color w:val="0070C0"/>
        </w:rPr>
      </w:pPr>
      <w:r w:rsidRPr="004D3095">
        <w:rPr>
          <w:rFonts w:ascii="Arial" w:hAnsi="Arial" w:cs="Arial"/>
          <w:b/>
          <w:color w:val="0070C0"/>
        </w:rPr>
        <w:t xml:space="preserve">How </w:t>
      </w:r>
      <w:r w:rsidR="004D3095" w:rsidRPr="004D3095">
        <w:rPr>
          <w:rFonts w:ascii="Arial" w:hAnsi="Arial" w:cs="Arial"/>
          <w:b/>
          <w:color w:val="0070C0"/>
        </w:rPr>
        <w:t>C</w:t>
      </w:r>
      <w:r w:rsidRPr="004D3095">
        <w:rPr>
          <w:rFonts w:ascii="Arial" w:hAnsi="Arial" w:cs="Arial"/>
          <w:b/>
          <w:color w:val="0070C0"/>
        </w:rPr>
        <w:t xml:space="preserve">an I </w:t>
      </w:r>
      <w:r w:rsidR="004D3095" w:rsidRPr="004D3095">
        <w:rPr>
          <w:rFonts w:ascii="Arial" w:hAnsi="Arial" w:cs="Arial"/>
          <w:b/>
          <w:color w:val="0070C0"/>
        </w:rPr>
        <w:t>C</w:t>
      </w:r>
      <w:r w:rsidRPr="004D3095">
        <w:rPr>
          <w:rFonts w:ascii="Arial" w:hAnsi="Arial" w:cs="Arial"/>
          <w:b/>
          <w:color w:val="0070C0"/>
        </w:rPr>
        <w:t>ontribute to FIBO?</w:t>
      </w:r>
    </w:p>
    <w:p w14:paraId="0EE701CD" w14:textId="6F146BDA" w:rsidR="00996BCA" w:rsidRDefault="00996BCA" w:rsidP="00996BCA">
      <w:pPr>
        <w:shd w:val="clear" w:color="auto" w:fill="FFFFFF"/>
        <w:ind w:left="360"/>
        <w:rPr>
          <w:rFonts w:ascii="Arial" w:hAnsi="Arial" w:cs="Arial"/>
          <w:color w:val="222222"/>
        </w:rPr>
      </w:pPr>
      <w:r>
        <w:rPr>
          <w:rFonts w:ascii="Arial" w:hAnsi="Arial" w:cs="Arial"/>
          <w:color w:val="222222"/>
        </w:rPr>
        <w:br/>
      </w:r>
      <w:r w:rsidR="00075BB9">
        <w:rPr>
          <w:rFonts w:ascii="Arial" w:hAnsi="Arial" w:cs="Arial"/>
          <w:color w:val="222222"/>
        </w:rPr>
        <w:t xml:space="preserve">FIBO is </w:t>
      </w:r>
      <w:r w:rsidR="000857A4" w:rsidRPr="000857A4">
        <w:rPr>
          <w:rFonts w:ascii="Arial" w:hAnsi="Arial" w:cs="Arial"/>
          <w:color w:val="222222"/>
        </w:rPr>
        <w:t>m</w:t>
      </w:r>
      <w:r w:rsidR="000857A4">
        <w:rPr>
          <w:rFonts w:ascii="Arial" w:hAnsi="Arial" w:cs="Arial"/>
          <w:color w:val="222222"/>
        </w:rPr>
        <w:t xml:space="preserve">anaged </w:t>
      </w:r>
      <w:r w:rsidR="00075BB9">
        <w:rPr>
          <w:rFonts w:ascii="Arial" w:hAnsi="Arial" w:cs="Arial"/>
          <w:color w:val="222222"/>
        </w:rPr>
        <w:t xml:space="preserve">and developed by various permanent and special purpose </w:t>
      </w:r>
      <w:hyperlink r:id="rId7" w:history="1">
        <w:r w:rsidR="00075BB9" w:rsidRPr="00780159">
          <w:rPr>
            <w:rStyle w:val="Hyperlink"/>
            <w:rFonts w:ascii="Arial" w:hAnsi="Arial" w:cs="Arial"/>
          </w:rPr>
          <w:t>Teams</w:t>
        </w:r>
      </w:hyperlink>
      <w:r w:rsidR="00780159">
        <w:rPr>
          <w:rFonts w:ascii="Arial" w:hAnsi="Arial" w:cs="Arial"/>
          <w:color w:val="222222"/>
        </w:rPr>
        <w:t xml:space="preserve"> </w:t>
      </w:r>
      <w:r w:rsidR="000561AD">
        <w:rPr>
          <w:rFonts w:ascii="Arial" w:hAnsi="Arial" w:cs="Arial"/>
          <w:color w:val="222222"/>
        </w:rPr>
        <w:t>using</w:t>
      </w:r>
      <w:r w:rsidR="00780159">
        <w:rPr>
          <w:rFonts w:ascii="Arial" w:hAnsi="Arial" w:cs="Arial"/>
          <w:color w:val="222222"/>
        </w:rPr>
        <w:t xml:space="preserve"> the FIBO Build-Test-Deploy-Maintain </w:t>
      </w:r>
      <w:hyperlink r:id="rId8" w:history="1">
        <w:r w:rsidR="00780159" w:rsidRPr="00780159">
          <w:rPr>
            <w:rStyle w:val="Hyperlink"/>
            <w:rFonts w:ascii="Arial" w:hAnsi="Arial" w:cs="Arial"/>
          </w:rPr>
          <w:t>metho</w:t>
        </w:r>
        <w:r w:rsidR="00780159" w:rsidRPr="00780159">
          <w:rPr>
            <w:rStyle w:val="Hyperlink"/>
            <w:rFonts w:ascii="Arial" w:hAnsi="Arial" w:cs="Arial"/>
          </w:rPr>
          <w:t>d</w:t>
        </w:r>
        <w:r w:rsidR="00780159" w:rsidRPr="00780159">
          <w:rPr>
            <w:rStyle w:val="Hyperlink"/>
            <w:rFonts w:ascii="Arial" w:hAnsi="Arial" w:cs="Arial"/>
          </w:rPr>
          <w:t>ology</w:t>
        </w:r>
      </w:hyperlink>
      <w:r w:rsidR="00780159">
        <w:rPr>
          <w:rFonts w:ascii="Arial" w:hAnsi="Arial" w:cs="Arial"/>
          <w:color w:val="222222"/>
        </w:rPr>
        <w:t xml:space="preserve">. </w:t>
      </w:r>
      <w:r>
        <w:rPr>
          <w:rFonts w:ascii="Arial" w:hAnsi="Arial" w:cs="Arial"/>
          <w:color w:val="222222"/>
        </w:rPr>
        <w:t>At the discretion of the Team leader, Subject Matter Experts (SME) are invited to participate on FIBO Teams. SMEs comment on existing FIBO content, propose additional content and comment on proposed content.</w:t>
      </w:r>
      <w:r w:rsidRPr="00996BCA">
        <w:rPr>
          <w:rFonts w:ascii="Arial" w:hAnsi="Arial" w:cs="Arial"/>
          <w:color w:val="222222"/>
        </w:rPr>
        <w:t xml:space="preserve"> </w:t>
      </w:r>
      <w:r>
        <w:rPr>
          <w:rFonts w:ascii="Arial" w:hAnsi="Arial" w:cs="Arial"/>
          <w:color w:val="222222"/>
        </w:rPr>
        <w:t xml:space="preserve"> Tooling vendors link (or incorporate) FIBO into their products thus enhancing the value of their products.</w:t>
      </w:r>
      <w:r w:rsidRPr="00996BCA">
        <w:rPr>
          <w:rFonts w:ascii="Arial" w:hAnsi="Arial" w:cs="Arial"/>
          <w:color w:val="222222"/>
        </w:rPr>
        <w:t xml:space="preserve"> </w:t>
      </w:r>
      <w:r>
        <w:rPr>
          <w:rFonts w:ascii="Arial" w:hAnsi="Arial" w:cs="Arial"/>
          <w:color w:val="222222"/>
        </w:rPr>
        <w:t xml:space="preserve"> Ontologists work alongside </w:t>
      </w:r>
      <w:r w:rsidRPr="000857A4">
        <w:rPr>
          <w:rFonts w:ascii="Arial" w:hAnsi="Arial" w:cs="Arial"/>
          <w:color w:val="222222"/>
        </w:rPr>
        <w:t>of</w:t>
      </w:r>
      <w:r>
        <w:rPr>
          <w:rFonts w:ascii="Arial" w:hAnsi="Arial" w:cs="Arial"/>
          <w:color w:val="222222"/>
        </w:rPr>
        <w:t xml:space="preserve"> SMEs to ensure that the logic of FIBO RDF/OWL matches the intended meaning of FIBO content. Ontologists also contribute to development of the FIBO BTDM Methodology.</w:t>
      </w:r>
    </w:p>
    <w:p w14:paraId="198E1C31" w14:textId="141360E9" w:rsidR="00996BCA" w:rsidRDefault="00996BCA" w:rsidP="00996BCA">
      <w:pPr>
        <w:shd w:val="clear" w:color="auto" w:fill="FFFFFF"/>
        <w:ind w:left="360"/>
        <w:rPr>
          <w:rFonts w:ascii="Arial" w:hAnsi="Arial" w:cs="Arial"/>
          <w:color w:val="222222"/>
        </w:rPr>
      </w:pPr>
    </w:p>
    <w:p w14:paraId="13DAB56C" w14:textId="3949B153" w:rsidR="0038097F" w:rsidRPr="004D3095" w:rsidRDefault="00863483" w:rsidP="00B17BE9">
      <w:pPr>
        <w:pStyle w:val="ListParagraph"/>
        <w:numPr>
          <w:ilvl w:val="0"/>
          <w:numId w:val="4"/>
        </w:numPr>
        <w:shd w:val="clear" w:color="auto" w:fill="FFFFFF"/>
        <w:rPr>
          <w:rFonts w:ascii="Arial" w:hAnsi="Arial" w:cs="Arial"/>
          <w:b/>
          <w:color w:val="0070C0"/>
        </w:rPr>
      </w:pPr>
      <w:r w:rsidRPr="004D3095">
        <w:rPr>
          <w:rFonts w:ascii="Arial" w:hAnsi="Arial" w:cs="Arial"/>
          <w:b/>
          <w:color w:val="0070C0"/>
        </w:rPr>
        <w:t xml:space="preserve">What is the </w:t>
      </w:r>
      <w:r w:rsidR="004D3095" w:rsidRPr="004D3095">
        <w:rPr>
          <w:rFonts w:ascii="Arial" w:hAnsi="Arial" w:cs="Arial"/>
          <w:b/>
          <w:color w:val="0070C0"/>
        </w:rPr>
        <w:t>P</w:t>
      </w:r>
      <w:r w:rsidRPr="004D3095">
        <w:rPr>
          <w:rFonts w:ascii="Arial" w:hAnsi="Arial" w:cs="Arial"/>
          <w:b/>
          <w:color w:val="0070C0"/>
        </w:rPr>
        <w:t>rocess for</w:t>
      </w:r>
      <w:r w:rsidR="008335D1" w:rsidRPr="004D3095">
        <w:rPr>
          <w:rFonts w:ascii="Arial" w:hAnsi="Arial" w:cs="Arial"/>
          <w:b/>
          <w:color w:val="0070C0"/>
        </w:rPr>
        <w:t xml:space="preserve"> </w:t>
      </w:r>
      <w:r w:rsidR="004D3095" w:rsidRPr="004D3095">
        <w:rPr>
          <w:rFonts w:ascii="Arial" w:hAnsi="Arial" w:cs="Arial"/>
          <w:b/>
          <w:color w:val="0070C0"/>
        </w:rPr>
        <w:t>S</w:t>
      </w:r>
      <w:r w:rsidR="008335D1" w:rsidRPr="004D3095">
        <w:rPr>
          <w:rFonts w:ascii="Arial" w:hAnsi="Arial" w:cs="Arial"/>
          <w:b/>
          <w:color w:val="0070C0"/>
        </w:rPr>
        <w:t xml:space="preserve">ubmission of </w:t>
      </w:r>
      <w:r w:rsidR="004D3095" w:rsidRPr="004D3095">
        <w:rPr>
          <w:rFonts w:ascii="Arial" w:hAnsi="Arial" w:cs="Arial"/>
          <w:b/>
          <w:color w:val="0070C0"/>
        </w:rPr>
        <w:t>C</w:t>
      </w:r>
      <w:r w:rsidR="008335D1" w:rsidRPr="004D3095">
        <w:rPr>
          <w:rFonts w:ascii="Arial" w:hAnsi="Arial" w:cs="Arial"/>
          <w:b/>
          <w:color w:val="0070C0"/>
        </w:rPr>
        <w:t>ontribution</w:t>
      </w:r>
      <w:r w:rsidR="0056424F" w:rsidRPr="004D3095">
        <w:rPr>
          <w:rFonts w:ascii="Arial" w:hAnsi="Arial" w:cs="Arial"/>
          <w:b/>
          <w:color w:val="0070C0"/>
        </w:rPr>
        <w:t xml:space="preserve">s to </w:t>
      </w:r>
      <w:r w:rsidR="004D3095" w:rsidRPr="004D3095">
        <w:rPr>
          <w:rFonts w:ascii="Arial" w:hAnsi="Arial" w:cs="Arial"/>
          <w:b/>
          <w:color w:val="0070C0"/>
        </w:rPr>
        <w:t>R</w:t>
      </w:r>
      <w:r w:rsidR="0056424F" w:rsidRPr="004D3095">
        <w:rPr>
          <w:rFonts w:ascii="Arial" w:hAnsi="Arial" w:cs="Arial"/>
          <w:b/>
          <w:color w:val="0070C0"/>
        </w:rPr>
        <w:t>eflect the</w:t>
      </w:r>
      <w:r w:rsidR="008335D1" w:rsidRPr="004D3095">
        <w:rPr>
          <w:rFonts w:ascii="Arial" w:hAnsi="Arial" w:cs="Arial"/>
          <w:b/>
          <w:color w:val="0070C0"/>
        </w:rPr>
        <w:t xml:space="preserve"> </w:t>
      </w:r>
      <w:r w:rsidR="004D3095" w:rsidRPr="004D3095">
        <w:rPr>
          <w:rFonts w:ascii="Arial" w:hAnsi="Arial" w:cs="Arial"/>
          <w:b/>
          <w:color w:val="0070C0"/>
        </w:rPr>
        <w:t>C</w:t>
      </w:r>
      <w:r w:rsidR="008335D1" w:rsidRPr="004D3095">
        <w:rPr>
          <w:rFonts w:ascii="Arial" w:hAnsi="Arial" w:cs="Arial"/>
          <w:b/>
          <w:color w:val="0070C0"/>
        </w:rPr>
        <w:t>ontribution</w:t>
      </w:r>
      <w:r w:rsidR="00A77CC5" w:rsidRPr="004D3095">
        <w:rPr>
          <w:rFonts w:ascii="Arial" w:hAnsi="Arial" w:cs="Arial"/>
          <w:b/>
          <w:color w:val="0070C0"/>
        </w:rPr>
        <w:t xml:space="preserve"> </w:t>
      </w:r>
      <w:r w:rsidR="004D3095" w:rsidRPr="004D3095">
        <w:rPr>
          <w:rFonts w:ascii="Arial" w:hAnsi="Arial" w:cs="Arial"/>
          <w:b/>
          <w:color w:val="0070C0"/>
        </w:rPr>
        <w:t>C</w:t>
      </w:r>
      <w:r w:rsidR="00A77CC5" w:rsidRPr="004D3095">
        <w:rPr>
          <w:rFonts w:ascii="Arial" w:hAnsi="Arial" w:cs="Arial"/>
          <w:b/>
          <w:color w:val="0070C0"/>
        </w:rPr>
        <w:t>ontent</w:t>
      </w:r>
      <w:r w:rsidR="008335D1" w:rsidRPr="004D3095">
        <w:rPr>
          <w:rFonts w:ascii="Arial" w:hAnsi="Arial" w:cs="Arial"/>
          <w:b/>
          <w:color w:val="0070C0"/>
        </w:rPr>
        <w:t xml:space="preserve"> in the </w:t>
      </w:r>
      <w:r w:rsidR="004D3095" w:rsidRPr="004D3095">
        <w:rPr>
          <w:rFonts w:ascii="Arial" w:hAnsi="Arial" w:cs="Arial"/>
          <w:b/>
          <w:color w:val="0070C0"/>
        </w:rPr>
        <w:t>P</w:t>
      </w:r>
      <w:r w:rsidR="008335D1" w:rsidRPr="004D3095">
        <w:rPr>
          <w:rFonts w:ascii="Arial" w:hAnsi="Arial" w:cs="Arial"/>
          <w:b/>
          <w:color w:val="0070C0"/>
        </w:rPr>
        <w:t xml:space="preserve">roduction </w:t>
      </w:r>
      <w:r w:rsidR="004D3095" w:rsidRPr="004D3095">
        <w:rPr>
          <w:rFonts w:ascii="Arial" w:hAnsi="Arial" w:cs="Arial"/>
          <w:b/>
          <w:color w:val="0070C0"/>
        </w:rPr>
        <w:t>V</w:t>
      </w:r>
      <w:r w:rsidR="008335D1" w:rsidRPr="004D3095">
        <w:rPr>
          <w:rFonts w:ascii="Arial" w:hAnsi="Arial" w:cs="Arial"/>
          <w:b/>
          <w:color w:val="0070C0"/>
        </w:rPr>
        <w:t>ersion of FIBO?</w:t>
      </w:r>
    </w:p>
    <w:p w14:paraId="486EA97B" w14:textId="77777777" w:rsidR="00313B5E" w:rsidRDefault="00313B5E" w:rsidP="00313B5E">
      <w:pPr>
        <w:shd w:val="clear" w:color="auto" w:fill="FFFFFF"/>
        <w:rPr>
          <w:rFonts w:ascii="Arial" w:hAnsi="Arial" w:cs="Arial"/>
          <w:color w:val="222222"/>
        </w:rPr>
      </w:pPr>
    </w:p>
    <w:p w14:paraId="5071FADA" w14:textId="3BA9A3B8" w:rsidR="00A77CC5" w:rsidRPr="004D3095" w:rsidRDefault="00F0075B" w:rsidP="004D3095">
      <w:pPr>
        <w:pBdr>
          <w:top w:val="single" w:sz="4" w:space="1" w:color="auto"/>
          <w:left w:val="single" w:sz="4" w:space="4" w:color="auto"/>
          <w:bottom w:val="single" w:sz="4" w:space="1" w:color="auto"/>
          <w:right w:val="single" w:sz="4" w:space="0" w:color="auto"/>
        </w:pBdr>
        <w:shd w:val="clear" w:color="auto" w:fill="D9E2F3" w:themeFill="accent1" w:themeFillTint="33"/>
        <w:ind w:left="360"/>
        <w:jc w:val="center"/>
        <w:rPr>
          <w:rFonts w:ascii="Arial" w:hAnsi="Arial" w:cs="Arial"/>
          <w:color w:val="222222"/>
        </w:rPr>
      </w:pPr>
      <w:hyperlink r:id="rId9" w:history="1">
        <w:r w:rsidR="004D3095" w:rsidRPr="004D3095">
          <w:rPr>
            <w:rStyle w:val="Hyperlink"/>
            <w:rFonts w:ascii="Arial" w:hAnsi="Arial" w:cs="Arial"/>
            <w:u w:val="none"/>
          </w:rPr>
          <w:t>Click</w:t>
        </w:r>
        <w:r w:rsidR="00A77CC5" w:rsidRPr="004D3095">
          <w:rPr>
            <w:rStyle w:val="Hyperlink"/>
            <w:rFonts w:ascii="Arial" w:hAnsi="Arial" w:cs="Arial"/>
            <w:u w:val="none"/>
          </w:rPr>
          <w:t xml:space="preserve"> </w:t>
        </w:r>
        <w:r w:rsidR="004D3095" w:rsidRPr="004D3095">
          <w:rPr>
            <w:rStyle w:val="Hyperlink"/>
            <w:rFonts w:ascii="Arial" w:hAnsi="Arial" w:cs="Arial"/>
            <w:u w:val="none"/>
          </w:rPr>
          <w:t>H</w:t>
        </w:r>
        <w:r w:rsidR="00A77CC5" w:rsidRPr="004D3095">
          <w:rPr>
            <w:rStyle w:val="Hyperlink"/>
            <w:rFonts w:ascii="Arial" w:hAnsi="Arial" w:cs="Arial"/>
            <w:u w:val="none"/>
          </w:rPr>
          <w:t xml:space="preserve">ere </w:t>
        </w:r>
        <w:r w:rsidR="004D3095" w:rsidRPr="004D3095">
          <w:rPr>
            <w:rStyle w:val="Hyperlink"/>
            <w:rFonts w:ascii="Arial" w:hAnsi="Arial" w:cs="Arial"/>
            <w:u w:val="none"/>
          </w:rPr>
          <w:t xml:space="preserve">for Access </w:t>
        </w:r>
        <w:r w:rsidR="00A77CC5" w:rsidRPr="004D3095">
          <w:rPr>
            <w:rStyle w:val="Hyperlink"/>
            <w:rFonts w:ascii="Arial" w:hAnsi="Arial" w:cs="Arial"/>
            <w:u w:val="none"/>
          </w:rPr>
          <w:t>to the FIBO Developers Guide</w:t>
        </w:r>
      </w:hyperlink>
    </w:p>
    <w:p w14:paraId="1389CD3E" w14:textId="77777777" w:rsidR="00A77CC5" w:rsidRDefault="00A77CC5" w:rsidP="00B17BE9">
      <w:pPr>
        <w:shd w:val="clear" w:color="auto" w:fill="FFFFFF"/>
        <w:ind w:left="360"/>
        <w:rPr>
          <w:rFonts w:ascii="Arial" w:hAnsi="Arial" w:cs="Arial"/>
          <w:color w:val="222222"/>
        </w:rPr>
      </w:pPr>
    </w:p>
    <w:p w14:paraId="6DACFD4D" w14:textId="77777777" w:rsidR="00B17BE9" w:rsidRDefault="00A81D4C" w:rsidP="00B17BE9">
      <w:pPr>
        <w:shd w:val="clear" w:color="auto" w:fill="FFFFFF"/>
        <w:ind w:left="360"/>
        <w:rPr>
          <w:rFonts w:ascii="Arial" w:hAnsi="Arial" w:cs="Arial"/>
          <w:color w:val="222222"/>
        </w:rPr>
      </w:pPr>
      <w:r>
        <w:rPr>
          <w:rFonts w:ascii="Arial" w:hAnsi="Arial" w:cs="Arial"/>
          <w:color w:val="222222"/>
        </w:rPr>
        <w:t>FIBO content contributions can be proposed in one of 3 ways.</w:t>
      </w:r>
      <w:r w:rsidR="0049316F">
        <w:rPr>
          <w:rFonts w:ascii="Arial" w:hAnsi="Arial" w:cs="Arial"/>
          <w:color w:val="222222"/>
        </w:rPr>
        <w:t xml:space="preserve"> </w:t>
      </w:r>
    </w:p>
    <w:p w14:paraId="2D631F1D" w14:textId="77777777" w:rsidR="00B17BE9" w:rsidRDefault="00B17BE9" w:rsidP="00B17BE9">
      <w:pPr>
        <w:shd w:val="clear" w:color="auto" w:fill="FFFFFF"/>
        <w:ind w:left="360"/>
        <w:rPr>
          <w:rFonts w:ascii="Arial" w:hAnsi="Arial" w:cs="Arial"/>
          <w:color w:val="222222"/>
        </w:rPr>
      </w:pPr>
    </w:p>
    <w:p w14:paraId="3D851F4D" w14:textId="2AD752D9" w:rsidR="00B17BE9" w:rsidRPr="00B17BE9" w:rsidRDefault="0049316F" w:rsidP="00B17BE9">
      <w:pPr>
        <w:pStyle w:val="ListParagraph"/>
        <w:numPr>
          <w:ilvl w:val="0"/>
          <w:numId w:val="7"/>
        </w:numPr>
        <w:rPr>
          <w:rFonts w:ascii="Arial" w:hAnsi="Arial" w:cs="Arial"/>
          <w:color w:val="222222"/>
        </w:rPr>
      </w:pPr>
      <w:r w:rsidRPr="00996BCA">
        <w:rPr>
          <w:rFonts w:ascii="Arial" w:hAnsi="Arial" w:cs="Arial"/>
          <w:b/>
          <w:i/>
          <w:color w:val="222222"/>
        </w:rPr>
        <w:t>Work on an</w:t>
      </w:r>
      <w:r w:rsidR="00D560BF" w:rsidRPr="00996BCA">
        <w:rPr>
          <w:rFonts w:ascii="Arial" w:hAnsi="Arial" w:cs="Arial"/>
          <w:b/>
          <w:i/>
          <w:color w:val="222222"/>
        </w:rPr>
        <w:t xml:space="preserve"> </w:t>
      </w:r>
      <w:r w:rsidR="004D3095" w:rsidRPr="00996BCA">
        <w:rPr>
          <w:rFonts w:ascii="Arial" w:hAnsi="Arial" w:cs="Arial"/>
          <w:b/>
          <w:i/>
          <w:color w:val="222222"/>
        </w:rPr>
        <w:t>E</w:t>
      </w:r>
      <w:r w:rsidRPr="00996BCA">
        <w:rPr>
          <w:rFonts w:ascii="Arial" w:hAnsi="Arial" w:cs="Arial"/>
          <w:b/>
          <w:i/>
          <w:color w:val="222222"/>
        </w:rPr>
        <w:t xml:space="preserve">xisting FIBO Content Team (FCT) </w:t>
      </w:r>
      <w:r w:rsidR="00B17BE9" w:rsidRPr="00996BCA">
        <w:rPr>
          <w:rFonts w:ascii="Arial" w:hAnsi="Arial" w:cs="Arial"/>
          <w:b/>
          <w:i/>
          <w:color w:val="222222"/>
        </w:rPr>
        <w:br/>
      </w:r>
      <w:r w:rsidR="00B17BE9" w:rsidRPr="00B17BE9">
        <w:rPr>
          <w:rFonts w:ascii="Arial" w:hAnsi="Arial" w:cs="Arial"/>
          <w:color w:val="222222"/>
        </w:rPr>
        <w:br/>
      </w:r>
      <w:hyperlink r:id="rId10" w:history="1">
        <w:r w:rsidR="00B17BE9" w:rsidRPr="00B17BE9">
          <w:rPr>
            <w:rStyle w:val="Hyperlink"/>
            <w:rFonts w:ascii="Arial" w:hAnsi="Arial" w:cs="Arial"/>
          </w:rPr>
          <w:t>https://wiki.edmcouncil.org</w:t>
        </w:r>
      </w:hyperlink>
      <w:r w:rsidR="00B17BE9" w:rsidRPr="00B17BE9">
        <w:rPr>
          <w:rFonts w:ascii="Arial" w:hAnsi="Arial" w:cs="Arial"/>
          <w:color w:val="222222"/>
        </w:rPr>
        <w:t xml:space="preserve"> </w:t>
      </w:r>
      <w:r w:rsidR="00996BCA">
        <w:rPr>
          <w:rFonts w:ascii="Arial" w:hAnsi="Arial" w:cs="Arial"/>
          <w:color w:val="222222"/>
        </w:rPr>
        <w:t>contains</w:t>
      </w:r>
      <w:r w:rsidR="00B17BE9" w:rsidRPr="00B17BE9">
        <w:rPr>
          <w:rFonts w:ascii="Arial" w:hAnsi="Arial" w:cs="Arial"/>
          <w:color w:val="222222"/>
        </w:rPr>
        <w:t xml:space="preserve"> the names, descriptions and URLs of existing FCT’s. </w:t>
      </w:r>
      <w:r w:rsidR="004D3095">
        <w:rPr>
          <w:rFonts w:ascii="Arial" w:hAnsi="Arial" w:cs="Arial"/>
          <w:color w:val="222222"/>
        </w:rPr>
        <w:t xml:space="preserve"> </w:t>
      </w:r>
      <w:r w:rsidR="00B17BE9" w:rsidRPr="00B17BE9">
        <w:rPr>
          <w:rFonts w:ascii="Arial" w:hAnsi="Arial" w:cs="Arial"/>
          <w:color w:val="222222"/>
        </w:rPr>
        <w:t xml:space="preserve">FCT membership is open to all. </w:t>
      </w:r>
      <w:r w:rsidR="004D3095">
        <w:rPr>
          <w:rFonts w:ascii="Arial" w:hAnsi="Arial" w:cs="Arial"/>
          <w:color w:val="222222"/>
        </w:rPr>
        <w:t xml:space="preserve"> </w:t>
      </w:r>
      <w:r w:rsidR="00B17BE9" w:rsidRPr="00B17BE9">
        <w:rPr>
          <w:rFonts w:ascii="Arial" w:hAnsi="Arial" w:cs="Arial"/>
          <w:color w:val="222222"/>
        </w:rPr>
        <w:t xml:space="preserve">Each FCT meets at least weekly. </w:t>
      </w:r>
      <w:r w:rsidR="004D3095">
        <w:rPr>
          <w:rFonts w:ascii="Arial" w:hAnsi="Arial" w:cs="Arial"/>
          <w:color w:val="222222"/>
        </w:rPr>
        <w:t xml:space="preserve"> </w:t>
      </w:r>
      <w:r w:rsidR="00B17BE9" w:rsidRPr="00B17BE9">
        <w:rPr>
          <w:rFonts w:ascii="Arial" w:hAnsi="Arial" w:cs="Arial"/>
          <w:color w:val="222222"/>
        </w:rPr>
        <w:t xml:space="preserve">For a description of how FCTs work, </w:t>
      </w:r>
      <w:hyperlink r:id="rId11" w:history="1">
        <w:r w:rsidR="00B17BE9" w:rsidRPr="00CA759B">
          <w:rPr>
            <w:rStyle w:val="Hyperlink"/>
            <w:rFonts w:ascii="Arial" w:hAnsi="Arial" w:cs="Arial"/>
          </w:rPr>
          <w:t>see</w:t>
        </w:r>
      </w:hyperlink>
      <w:r w:rsidR="004D3095">
        <w:rPr>
          <w:rStyle w:val="Hyperlink"/>
          <w:rFonts w:ascii="Arial" w:hAnsi="Arial" w:cs="Arial"/>
          <w:sz w:val="22"/>
        </w:rPr>
        <w:t>.</w:t>
      </w:r>
      <w:r w:rsidR="004D3095">
        <w:rPr>
          <w:rStyle w:val="Hyperlink"/>
          <w:rFonts w:ascii="Arial" w:hAnsi="Arial" w:cs="Arial"/>
          <w:sz w:val="22"/>
          <w:u w:val="none"/>
        </w:rPr>
        <w:t xml:space="preserve">  </w:t>
      </w:r>
      <w:r w:rsidR="00B17BE9" w:rsidRPr="00B17BE9">
        <w:rPr>
          <w:rFonts w:ascii="Arial" w:hAnsi="Arial" w:cs="Arial"/>
          <w:color w:val="222222"/>
        </w:rPr>
        <w:t xml:space="preserve">Working on an FCT requires a username and password for the FIBO JIRA and Wiki systems. More on this is explained at </w:t>
      </w:r>
      <w:hyperlink r:id="rId12" w:history="1">
        <w:r w:rsidR="00B17BE9" w:rsidRPr="00B17BE9">
          <w:rPr>
            <w:rStyle w:val="Hyperlink"/>
            <w:rFonts w:ascii="Arial" w:hAnsi="Arial" w:cs="Arial"/>
          </w:rPr>
          <w:t>https://spec.edmcouncil.org</w:t>
        </w:r>
      </w:hyperlink>
      <w:r w:rsidR="00B17BE9">
        <w:rPr>
          <w:rStyle w:val="Hyperlink"/>
          <w:rFonts w:ascii="Arial" w:hAnsi="Arial" w:cs="Arial"/>
        </w:rPr>
        <w:br/>
      </w:r>
    </w:p>
    <w:p w14:paraId="3A38DF95" w14:textId="3746BE10" w:rsidR="00B17BE9" w:rsidRPr="004D3095" w:rsidRDefault="0049316F" w:rsidP="00A53F94">
      <w:pPr>
        <w:pStyle w:val="ListParagraph"/>
        <w:numPr>
          <w:ilvl w:val="0"/>
          <w:numId w:val="7"/>
        </w:numPr>
        <w:shd w:val="clear" w:color="auto" w:fill="FFFFFF"/>
        <w:rPr>
          <w:rFonts w:ascii="Arial" w:hAnsi="Arial" w:cs="Arial"/>
          <w:color w:val="222222"/>
        </w:rPr>
      </w:pPr>
      <w:r w:rsidRPr="00996BCA">
        <w:rPr>
          <w:rFonts w:ascii="Arial" w:hAnsi="Arial" w:cs="Arial"/>
          <w:b/>
          <w:i/>
          <w:color w:val="222222"/>
        </w:rPr>
        <w:t xml:space="preserve">Establish a </w:t>
      </w:r>
      <w:r w:rsidR="004D3095" w:rsidRPr="00996BCA">
        <w:rPr>
          <w:rFonts w:ascii="Arial" w:hAnsi="Arial" w:cs="Arial"/>
          <w:b/>
          <w:i/>
          <w:color w:val="222222"/>
        </w:rPr>
        <w:t>N</w:t>
      </w:r>
      <w:r w:rsidRPr="00996BCA">
        <w:rPr>
          <w:rFonts w:ascii="Arial" w:hAnsi="Arial" w:cs="Arial"/>
          <w:b/>
          <w:i/>
          <w:color w:val="222222"/>
        </w:rPr>
        <w:t xml:space="preserve">ew FCT </w:t>
      </w:r>
      <w:r w:rsidR="00B17BE9" w:rsidRPr="00996BCA">
        <w:rPr>
          <w:rFonts w:ascii="Arial" w:hAnsi="Arial" w:cs="Arial"/>
          <w:b/>
          <w:i/>
          <w:color w:val="222222"/>
        </w:rPr>
        <w:br/>
      </w:r>
      <w:r w:rsidR="00B17BE9" w:rsidRPr="004D3095">
        <w:rPr>
          <w:rFonts w:ascii="Arial" w:hAnsi="Arial" w:cs="Arial"/>
          <w:color w:val="222222"/>
        </w:rPr>
        <w:br/>
        <w:t xml:space="preserve">An FCT can be established by any current EDMC member. For a description of how FCTs work, </w:t>
      </w:r>
      <w:hyperlink r:id="rId13" w:history="1">
        <w:r w:rsidR="00B17BE9" w:rsidRPr="00CA759B">
          <w:rPr>
            <w:rStyle w:val="Hyperlink"/>
            <w:rFonts w:ascii="Arial" w:hAnsi="Arial" w:cs="Arial"/>
          </w:rPr>
          <w:t>see</w:t>
        </w:r>
        <w:r w:rsidR="00CA759B" w:rsidRPr="00CA759B">
          <w:rPr>
            <w:rStyle w:val="Hyperlink"/>
            <w:rFonts w:ascii="Arial" w:hAnsi="Arial" w:cs="Arial"/>
          </w:rPr>
          <w:t>.</w:t>
        </w:r>
      </w:hyperlink>
      <w:r w:rsidR="00B17BE9" w:rsidRPr="004D3095">
        <w:rPr>
          <w:rFonts w:ascii="Arial" w:hAnsi="Arial" w:cs="Arial"/>
          <w:color w:val="222222"/>
        </w:rPr>
        <w:t xml:space="preserve"> </w:t>
      </w:r>
      <w:r w:rsidR="00B17BE9" w:rsidRPr="004D3095">
        <w:rPr>
          <w:rFonts w:ascii="Arial" w:hAnsi="Arial" w:cs="Arial"/>
          <w:color w:val="222222"/>
        </w:rPr>
        <w:br/>
      </w:r>
    </w:p>
    <w:p w14:paraId="78EABC95" w14:textId="2E7F2187" w:rsidR="00B17BE9" w:rsidRPr="004D3095" w:rsidRDefault="0049316F" w:rsidP="004D3095">
      <w:pPr>
        <w:pStyle w:val="ListParagraph"/>
        <w:numPr>
          <w:ilvl w:val="0"/>
          <w:numId w:val="7"/>
        </w:numPr>
        <w:shd w:val="clear" w:color="auto" w:fill="FFFFFF"/>
        <w:rPr>
          <w:rFonts w:ascii="Arial" w:hAnsi="Arial" w:cs="Arial"/>
          <w:color w:val="222222"/>
        </w:rPr>
      </w:pPr>
      <w:r w:rsidRPr="00996BCA">
        <w:rPr>
          <w:rFonts w:ascii="Arial" w:hAnsi="Arial" w:cs="Arial"/>
          <w:b/>
          <w:i/>
          <w:color w:val="222222"/>
        </w:rPr>
        <w:t xml:space="preserve">Request a FIBO JIRA </w:t>
      </w:r>
      <w:r w:rsidR="004D3095" w:rsidRPr="00996BCA">
        <w:rPr>
          <w:rFonts w:ascii="Arial" w:hAnsi="Arial" w:cs="Arial"/>
          <w:b/>
          <w:i/>
          <w:color w:val="222222"/>
        </w:rPr>
        <w:t>U</w:t>
      </w:r>
      <w:r w:rsidRPr="00996BCA">
        <w:rPr>
          <w:rFonts w:ascii="Arial" w:hAnsi="Arial" w:cs="Arial"/>
          <w:b/>
          <w:i/>
          <w:color w:val="222222"/>
        </w:rPr>
        <w:t xml:space="preserve">ser </w:t>
      </w:r>
      <w:r w:rsidR="004D3095" w:rsidRPr="00996BCA">
        <w:rPr>
          <w:rFonts w:ascii="Arial" w:hAnsi="Arial" w:cs="Arial"/>
          <w:b/>
          <w:i/>
          <w:color w:val="222222"/>
        </w:rPr>
        <w:t>N</w:t>
      </w:r>
      <w:r w:rsidRPr="00996BCA">
        <w:rPr>
          <w:rFonts w:ascii="Arial" w:hAnsi="Arial" w:cs="Arial"/>
          <w:b/>
          <w:i/>
          <w:color w:val="222222"/>
        </w:rPr>
        <w:t xml:space="preserve">ame and </w:t>
      </w:r>
      <w:r w:rsidR="004D3095" w:rsidRPr="00996BCA">
        <w:rPr>
          <w:rFonts w:ascii="Arial" w:hAnsi="Arial" w:cs="Arial"/>
          <w:b/>
          <w:i/>
          <w:color w:val="222222"/>
        </w:rPr>
        <w:t>C</w:t>
      </w:r>
      <w:r w:rsidRPr="00996BCA">
        <w:rPr>
          <w:rFonts w:ascii="Arial" w:hAnsi="Arial" w:cs="Arial"/>
          <w:b/>
          <w:i/>
          <w:color w:val="222222"/>
        </w:rPr>
        <w:t xml:space="preserve">reate an </w:t>
      </w:r>
      <w:r w:rsidR="004D3095" w:rsidRPr="00996BCA">
        <w:rPr>
          <w:rFonts w:ascii="Arial" w:hAnsi="Arial" w:cs="Arial"/>
          <w:b/>
          <w:i/>
          <w:color w:val="222222"/>
        </w:rPr>
        <w:t>I</w:t>
      </w:r>
      <w:r w:rsidRPr="00996BCA">
        <w:rPr>
          <w:rFonts w:ascii="Arial" w:hAnsi="Arial" w:cs="Arial"/>
          <w:b/>
          <w:i/>
          <w:color w:val="222222"/>
        </w:rPr>
        <w:t xml:space="preserve">ssue </w:t>
      </w:r>
      <w:r w:rsidR="004D3095" w:rsidRPr="00996BCA">
        <w:rPr>
          <w:rFonts w:ascii="Arial" w:hAnsi="Arial" w:cs="Arial"/>
          <w:b/>
          <w:i/>
          <w:color w:val="222222"/>
        </w:rPr>
        <w:t>R</w:t>
      </w:r>
      <w:r w:rsidRPr="00996BCA">
        <w:rPr>
          <w:rFonts w:ascii="Arial" w:hAnsi="Arial" w:cs="Arial"/>
          <w:b/>
          <w:i/>
          <w:color w:val="222222"/>
        </w:rPr>
        <w:t xml:space="preserve">elevant to a </w:t>
      </w:r>
      <w:r w:rsidR="004D3095" w:rsidRPr="00996BCA">
        <w:rPr>
          <w:rFonts w:ascii="Arial" w:hAnsi="Arial" w:cs="Arial"/>
          <w:b/>
          <w:i/>
          <w:color w:val="222222"/>
        </w:rPr>
        <w:t>Specific</w:t>
      </w:r>
      <w:r w:rsidRPr="00996BCA">
        <w:rPr>
          <w:rFonts w:ascii="Arial" w:hAnsi="Arial" w:cs="Arial"/>
          <w:b/>
          <w:i/>
          <w:color w:val="222222"/>
        </w:rPr>
        <w:t xml:space="preserve"> FIBO Project. </w:t>
      </w:r>
      <w:r w:rsidR="004D3095" w:rsidRPr="00996BCA">
        <w:rPr>
          <w:rFonts w:ascii="Arial" w:hAnsi="Arial" w:cs="Arial"/>
          <w:b/>
          <w:i/>
          <w:color w:val="222222"/>
        </w:rPr>
        <w:br/>
      </w:r>
      <w:r w:rsidR="004D3095" w:rsidRPr="004D3095">
        <w:rPr>
          <w:rFonts w:ascii="Arial" w:hAnsi="Arial" w:cs="Arial"/>
          <w:color w:val="222222"/>
        </w:rPr>
        <w:br/>
        <w:t xml:space="preserve">Any person can request a FIBO JIRA user name and password </w:t>
      </w:r>
      <w:r w:rsidR="004D3095" w:rsidRPr="004D3095">
        <w:rPr>
          <w:rFonts w:ascii="Arial" w:hAnsi="Arial" w:cs="Arial"/>
          <w:i/>
          <w:color w:val="222222"/>
        </w:rPr>
        <w:t>(EDM Council membership is not required)</w:t>
      </w:r>
      <w:r w:rsidR="004D3095" w:rsidRPr="004D3095">
        <w:rPr>
          <w:rFonts w:ascii="Arial" w:hAnsi="Arial" w:cs="Arial"/>
          <w:color w:val="222222"/>
        </w:rPr>
        <w:t xml:space="preserve">. Your user name/password will also grant </w:t>
      </w:r>
      <w:r w:rsidR="00996BCA">
        <w:rPr>
          <w:rFonts w:ascii="Arial" w:hAnsi="Arial" w:cs="Arial"/>
          <w:color w:val="222222"/>
        </w:rPr>
        <w:t xml:space="preserve">you </w:t>
      </w:r>
      <w:r w:rsidR="004D3095" w:rsidRPr="004D3095">
        <w:rPr>
          <w:rFonts w:ascii="Arial" w:hAnsi="Arial" w:cs="Arial"/>
          <w:color w:val="222222"/>
        </w:rPr>
        <w:t xml:space="preserve">access to the FIBO wiki server.  With access to JIRA, a person can write a JIRA </w:t>
      </w:r>
      <w:r w:rsidR="004D3095" w:rsidRPr="004D3095">
        <w:rPr>
          <w:rFonts w:ascii="Arial" w:hAnsi="Arial" w:cs="Arial"/>
          <w:color w:val="222222"/>
        </w:rPr>
        <w:lastRenderedPageBreak/>
        <w:t xml:space="preserve">issue tied to a specific FIBO </w:t>
      </w:r>
      <w:r w:rsidR="00996BCA">
        <w:rPr>
          <w:rFonts w:ascii="Arial" w:hAnsi="Arial" w:cs="Arial"/>
          <w:color w:val="222222"/>
        </w:rPr>
        <w:t>p</w:t>
      </w:r>
      <w:r w:rsidR="004D3095" w:rsidRPr="004D3095">
        <w:rPr>
          <w:rFonts w:ascii="Arial" w:hAnsi="Arial" w:cs="Arial"/>
          <w:color w:val="222222"/>
        </w:rPr>
        <w:t xml:space="preserve">roduct, FCT or </w:t>
      </w:r>
      <w:r w:rsidR="00996BCA">
        <w:rPr>
          <w:rFonts w:ascii="Arial" w:hAnsi="Arial" w:cs="Arial"/>
          <w:color w:val="222222"/>
        </w:rPr>
        <w:t>p</w:t>
      </w:r>
      <w:r w:rsidR="004D3095" w:rsidRPr="004D3095">
        <w:rPr>
          <w:rFonts w:ascii="Arial" w:hAnsi="Arial" w:cs="Arial"/>
          <w:color w:val="222222"/>
        </w:rPr>
        <w:t xml:space="preserve">rocess for consideration by a FIBO team leader.  JIRA </w:t>
      </w:r>
      <w:r w:rsidR="00996BCA">
        <w:rPr>
          <w:rFonts w:ascii="Arial" w:hAnsi="Arial" w:cs="Arial"/>
          <w:color w:val="222222"/>
        </w:rPr>
        <w:t xml:space="preserve">refers to </w:t>
      </w:r>
      <w:r w:rsidR="004D3095" w:rsidRPr="004D3095">
        <w:rPr>
          <w:rFonts w:ascii="Arial" w:hAnsi="Arial" w:cs="Arial"/>
          <w:color w:val="222222"/>
        </w:rPr>
        <w:t xml:space="preserve">all work </w:t>
      </w:r>
      <w:r w:rsidR="00996BCA">
        <w:rPr>
          <w:rFonts w:ascii="Arial" w:hAnsi="Arial" w:cs="Arial"/>
          <w:color w:val="222222"/>
        </w:rPr>
        <w:t xml:space="preserve">as </w:t>
      </w:r>
      <w:r w:rsidR="004D3095" w:rsidRPr="004D3095">
        <w:rPr>
          <w:rFonts w:ascii="Arial" w:hAnsi="Arial" w:cs="Arial"/>
          <w:color w:val="222222"/>
        </w:rPr>
        <w:t xml:space="preserve">a </w:t>
      </w:r>
      <w:r w:rsidR="00996BCA">
        <w:rPr>
          <w:rFonts w:ascii="Arial" w:hAnsi="Arial" w:cs="Arial"/>
          <w:color w:val="222222"/>
        </w:rPr>
        <w:t>“</w:t>
      </w:r>
      <w:r w:rsidR="004D3095" w:rsidRPr="004D3095">
        <w:rPr>
          <w:rFonts w:ascii="Arial" w:hAnsi="Arial" w:cs="Arial"/>
          <w:color w:val="222222"/>
        </w:rPr>
        <w:t>project.</w:t>
      </w:r>
      <w:r w:rsidR="00996BCA">
        <w:rPr>
          <w:rFonts w:ascii="Arial" w:hAnsi="Arial" w:cs="Arial"/>
          <w:color w:val="222222"/>
        </w:rPr>
        <w:t>”</w:t>
      </w:r>
      <w:r w:rsidR="004D3095" w:rsidRPr="004D3095">
        <w:rPr>
          <w:rFonts w:ascii="Arial" w:hAnsi="Arial" w:cs="Arial"/>
          <w:color w:val="222222"/>
        </w:rPr>
        <w:t xml:space="preserve"> It is a FIBO policy that </w:t>
      </w:r>
      <w:r w:rsidR="00996BCA">
        <w:rPr>
          <w:rFonts w:ascii="Arial" w:hAnsi="Arial" w:cs="Arial"/>
          <w:color w:val="222222"/>
        </w:rPr>
        <w:t xml:space="preserve">all </w:t>
      </w:r>
      <w:r w:rsidR="004D3095" w:rsidRPr="004D3095">
        <w:rPr>
          <w:rFonts w:ascii="Arial" w:hAnsi="Arial" w:cs="Arial"/>
          <w:color w:val="222222"/>
        </w:rPr>
        <w:t>issue</w:t>
      </w:r>
      <w:r w:rsidR="00996BCA">
        <w:rPr>
          <w:rFonts w:ascii="Arial" w:hAnsi="Arial" w:cs="Arial"/>
          <w:color w:val="222222"/>
        </w:rPr>
        <w:t>s</w:t>
      </w:r>
      <w:r w:rsidR="004D3095" w:rsidRPr="004D3095">
        <w:rPr>
          <w:rFonts w:ascii="Arial" w:hAnsi="Arial" w:cs="Arial"/>
          <w:color w:val="222222"/>
        </w:rPr>
        <w:t xml:space="preserve"> be accompanied by a proposed solution. </w:t>
      </w:r>
    </w:p>
    <w:p w14:paraId="043FC891" w14:textId="77777777" w:rsidR="0099596E" w:rsidRDefault="0099596E" w:rsidP="00B17BE9">
      <w:pPr>
        <w:pStyle w:val="ListParagraph"/>
        <w:ind w:left="1440"/>
        <w:rPr>
          <w:rFonts w:ascii="Arial" w:hAnsi="Arial" w:cs="Arial"/>
          <w:color w:val="222222"/>
        </w:rPr>
      </w:pPr>
    </w:p>
    <w:p w14:paraId="17D602D3" w14:textId="59EBCD32" w:rsidR="008335D1" w:rsidRPr="004D3095" w:rsidRDefault="004D3095" w:rsidP="00B17BE9">
      <w:pPr>
        <w:pStyle w:val="ListParagraph"/>
        <w:numPr>
          <w:ilvl w:val="0"/>
          <w:numId w:val="4"/>
        </w:numPr>
        <w:shd w:val="clear" w:color="auto" w:fill="FFFFFF"/>
        <w:rPr>
          <w:rFonts w:ascii="Arial" w:hAnsi="Arial" w:cs="Arial"/>
          <w:b/>
          <w:color w:val="0070C0"/>
        </w:rPr>
      </w:pPr>
      <w:r w:rsidRPr="004D3095">
        <w:rPr>
          <w:rFonts w:ascii="Arial" w:hAnsi="Arial" w:cs="Arial"/>
          <w:b/>
          <w:color w:val="0070C0"/>
        </w:rPr>
        <w:t>I</w:t>
      </w:r>
      <w:r w:rsidR="00275926" w:rsidRPr="004D3095">
        <w:rPr>
          <w:rFonts w:ascii="Arial" w:hAnsi="Arial" w:cs="Arial"/>
          <w:b/>
          <w:color w:val="0070C0"/>
        </w:rPr>
        <w:t xml:space="preserve">s </w:t>
      </w:r>
      <w:r w:rsidRPr="004D3095">
        <w:rPr>
          <w:rFonts w:ascii="Arial" w:hAnsi="Arial" w:cs="Arial"/>
          <w:b/>
          <w:color w:val="0070C0"/>
        </w:rPr>
        <w:t>M</w:t>
      </w:r>
      <w:r w:rsidR="00577CD6" w:rsidRPr="004D3095">
        <w:rPr>
          <w:rFonts w:ascii="Arial" w:hAnsi="Arial" w:cs="Arial"/>
          <w:b/>
          <w:color w:val="0070C0"/>
        </w:rPr>
        <w:t>aking</w:t>
      </w:r>
      <w:r w:rsidR="008335D1" w:rsidRPr="004D3095">
        <w:rPr>
          <w:rFonts w:ascii="Arial" w:hAnsi="Arial" w:cs="Arial"/>
          <w:b/>
          <w:color w:val="0070C0"/>
        </w:rPr>
        <w:t xml:space="preserve"> the </w:t>
      </w:r>
      <w:r w:rsidRPr="004D3095">
        <w:rPr>
          <w:rFonts w:ascii="Arial" w:hAnsi="Arial" w:cs="Arial"/>
          <w:b/>
          <w:color w:val="0070C0"/>
        </w:rPr>
        <w:t>A</w:t>
      </w:r>
      <w:r w:rsidR="00577CD6" w:rsidRPr="004D3095">
        <w:rPr>
          <w:rFonts w:ascii="Arial" w:hAnsi="Arial" w:cs="Arial"/>
          <w:b/>
          <w:color w:val="0070C0"/>
        </w:rPr>
        <w:t xml:space="preserve">ctual </w:t>
      </w:r>
      <w:r w:rsidRPr="004D3095">
        <w:rPr>
          <w:rFonts w:ascii="Arial" w:hAnsi="Arial" w:cs="Arial"/>
          <w:b/>
          <w:color w:val="0070C0"/>
        </w:rPr>
        <w:t>D</w:t>
      </w:r>
      <w:r w:rsidR="00577CD6" w:rsidRPr="004D3095">
        <w:rPr>
          <w:rFonts w:ascii="Arial" w:hAnsi="Arial" w:cs="Arial"/>
          <w:b/>
          <w:color w:val="0070C0"/>
        </w:rPr>
        <w:t xml:space="preserve">ata </w:t>
      </w:r>
      <w:r w:rsidRPr="004D3095">
        <w:rPr>
          <w:rFonts w:ascii="Arial" w:hAnsi="Arial" w:cs="Arial"/>
          <w:b/>
          <w:color w:val="0070C0"/>
        </w:rPr>
        <w:t>U</w:t>
      </w:r>
      <w:r w:rsidR="00577CD6" w:rsidRPr="004D3095">
        <w:rPr>
          <w:rFonts w:ascii="Arial" w:hAnsi="Arial" w:cs="Arial"/>
          <w:b/>
          <w:color w:val="0070C0"/>
        </w:rPr>
        <w:t>sed in a P</w:t>
      </w:r>
      <w:r w:rsidR="00996BCA">
        <w:rPr>
          <w:rFonts w:ascii="Arial" w:hAnsi="Arial" w:cs="Arial"/>
          <w:b/>
          <w:color w:val="0070C0"/>
        </w:rPr>
        <w:t>O</w:t>
      </w:r>
      <w:r w:rsidR="00577CD6" w:rsidRPr="004D3095">
        <w:rPr>
          <w:rFonts w:ascii="Arial" w:hAnsi="Arial" w:cs="Arial"/>
          <w:b/>
          <w:color w:val="0070C0"/>
        </w:rPr>
        <w:t>C</w:t>
      </w:r>
      <w:r w:rsidR="00275926" w:rsidRPr="004D3095">
        <w:rPr>
          <w:rFonts w:ascii="Arial" w:hAnsi="Arial" w:cs="Arial"/>
          <w:b/>
          <w:color w:val="0070C0"/>
        </w:rPr>
        <w:t xml:space="preserve"> a</w:t>
      </w:r>
      <w:r w:rsidR="009C3A54" w:rsidRPr="004D3095">
        <w:rPr>
          <w:rFonts w:ascii="Arial" w:hAnsi="Arial" w:cs="Arial"/>
          <w:b/>
          <w:color w:val="0070C0"/>
        </w:rPr>
        <w:t xml:space="preserve"> </w:t>
      </w:r>
      <w:r w:rsidRPr="004D3095">
        <w:rPr>
          <w:rFonts w:ascii="Arial" w:hAnsi="Arial" w:cs="Arial"/>
          <w:b/>
          <w:color w:val="0070C0"/>
        </w:rPr>
        <w:t>P</w:t>
      </w:r>
      <w:r w:rsidR="009C3A54" w:rsidRPr="004D3095">
        <w:rPr>
          <w:rFonts w:ascii="Arial" w:hAnsi="Arial" w:cs="Arial"/>
          <w:b/>
          <w:color w:val="0070C0"/>
        </w:rPr>
        <w:t>art of FIBO?</w:t>
      </w:r>
    </w:p>
    <w:p w14:paraId="083726BB" w14:textId="77777777" w:rsidR="00577CD6" w:rsidRDefault="00577CD6" w:rsidP="00577CD6">
      <w:pPr>
        <w:shd w:val="clear" w:color="auto" w:fill="FFFFFF"/>
        <w:rPr>
          <w:rFonts w:ascii="Arial" w:hAnsi="Arial" w:cs="Arial"/>
          <w:color w:val="222222"/>
        </w:rPr>
      </w:pPr>
    </w:p>
    <w:p w14:paraId="46D591C0" w14:textId="696D4A1C" w:rsidR="00577CD6" w:rsidRPr="00577CD6" w:rsidRDefault="00275926" w:rsidP="00996BCA">
      <w:pPr>
        <w:shd w:val="clear" w:color="auto" w:fill="FFFFFF"/>
        <w:ind w:left="360"/>
        <w:rPr>
          <w:rFonts w:ascii="Arial" w:hAnsi="Arial" w:cs="Arial"/>
          <w:color w:val="222222"/>
        </w:rPr>
      </w:pPr>
      <w:r>
        <w:rPr>
          <w:rFonts w:ascii="Arial" w:hAnsi="Arial" w:cs="Arial"/>
          <w:color w:val="222222"/>
        </w:rPr>
        <w:t xml:space="preserve">This entirely depends on the owner of the PoC. </w:t>
      </w:r>
      <w:r w:rsidR="004D3095">
        <w:rPr>
          <w:rFonts w:ascii="Arial" w:hAnsi="Arial" w:cs="Arial"/>
          <w:color w:val="222222"/>
        </w:rPr>
        <w:t xml:space="preserve"> </w:t>
      </w:r>
      <w:r>
        <w:rPr>
          <w:rFonts w:ascii="Arial" w:hAnsi="Arial" w:cs="Arial"/>
          <w:color w:val="222222"/>
        </w:rPr>
        <w:t xml:space="preserve">It is the ideal situation because others with similar </w:t>
      </w:r>
      <w:r w:rsidR="00F9065D">
        <w:rPr>
          <w:rFonts w:ascii="Arial" w:hAnsi="Arial" w:cs="Arial"/>
          <w:color w:val="222222"/>
        </w:rPr>
        <w:t xml:space="preserve">use cases </w:t>
      </w:r>
      <w:r>
        <w:rPr>
          <w:rFonts w:ascii="Arial" w:hAnsi="Arial" w:cs="Arial"/>
          <w:color w:val="222222"/>
        </w:rPr>
        <w:t xml:space="preserve">would be able to test their work. This would be particularly useful to test real world assumptions. In its routine development, FIBO FCTs populate some limited number of individuals to test </w:t>
      </w:r>
      <w:r w:rsidR="00FB3CFC">
        <w:rPr>
          <w:rFonts w:ascii="Arial" w:hAnsi="Arial" w:cs="Arial"/>
          <w:color w:val="222222"/>
        </w:rPr>
        <w:t xml:space="preserve">for valid inferencing over their </w:t>
      </w:r>
      <w:r w:rsidR="00F9065D">
        <w:rPr>
          <w:rFonts w:ascii="Arial" w:hAnsi="Arial" w:cs="Arial"/>
          <w:color w:val="222222"/>
        </w:rPr>
        <w:t>ontologies</w:t>
      </w:r>
      <w:r w:rsidR="00FB3CFC">
        <w:rPr>
          <w:rFonts w:ascii="Arial" w:hAnsi="Arial" w:cs="Arial"/>
          <w:color w:val="222222"/>
        </w:rPr>
        <w:t>.</w:t>
      </w:r>
    </w:p>
    <w:p w14:paraId="0A4546F9" w14:textId="77777777" w:rsidR="0038097F" w:rsidRPr="008335D1" w:rsidRDefault="0038097F" w:rsidP="008335D1">
      <w:pPr>
        <w:shd w:val="clear" w:color="auto" w:fill="FFFFFF"/>
        <w:rPr>
          <w:rFonts w:ascii="Arial" w:hAnsi="Arial" w:cs="Arial"/>
          <w:color w:val="222222"/>
        </w:rPr>
      </w:pPr>
    </w:p>
    <w:p w14:paraId="1EC0783B" w14:textId="7F4ECFA6" w:rsidR="0038097F" w:rsidRPr="004D3095" w:rsidRDefault="008335D1" w:rsidP="00B17BE9">
      <w:pPr>
        <w:pStyle w:val="ListParagraph"/>
        <w:numPr>
          <w:ilvl w:val="0"/>
          <w:numId w:val="4"/>
        </w:numPr>
        <w:shd w:val="clear" w:color="auto" w:fill="FFFFFF"/>
        <w:rPr>
          <w:rFonts w:ascii="Arial" w:hAnsi="Arial" w:cs="Arial"/>
          <w:b/>
          <w:color w:val="0070C0"/>
        </w:rPr>
      </w:pPr>
      <w:r w:rsidRPr="004D3095">
        <w:rPr>
          <w:rFonts w:ascii="Arial" w:hAnsi="Arial" w:cs="Arial"/>
          <w:b/>
          <w:color w:val="0070C0"/>
        </w:rPr>
        <w:t xml:space="preserve">How are </w:t>
      </w:r>
      <w:r w:rsidR="004D3095">
        <w:rPr>
          <w:rFonts w:ascii="Arial" w:hAnsi="Arial" w:cs="Arial"/>
          <w:b/>
          <w:color w:val="0070C0"/>
        </w:rPr>
        <w:t>C</w:t>
      </w:r>
      <w:r w:rsidRPr="004D3095">
        <w:rPr>
          <w:rFonts w:ascii="Arial" w:hAnsi="Arial" w:cs="Arial"/>
          <w:b/>
          <w:color w:val="0070C0"/>
        </w:rPr>
        <w:t xml:space="preserve">ontributors </w:t>
      </w:r>
      <w:r w:rsidR="004D3095">
        <w:rPr>
          <w:rFonts w:ascii="Arial" w:hAnsi="Arial" w:cs="Arial"/>
          <w:b/>
          <w:color w:val="0070C0"/>
        </w:rPr>
        <w:t>C</w:t>
      </w:r>
      <w:r w:rsidRPr="004D3095">
        <w:rPr>
          <w:rFonts w:ascii="Arial" w:hAnsi="Arial" w:cs="Arial"/>
          <w:b/>
          <w:color w:val="0070C0"/>
        </w:rPr>
        <w:t xml:space="preserve">redited? </w:t>
      </w:r>
    </w:p>
    <w:p w14:paraId="58D124A2" w14:textId="77777777" w:rsidR="0038097F" w:rsidRDefault="0038097F" w:rsidP="0038097F">
      <w:pPr>
        <w:pStyle w:val="ListParagraph"/>
        <w:rPr>
          <w:rFonts w:ascii="Arial" w:hAnsi="Arial" w:cs="Arial"/>
          <w:color w:val="222222"/>
        </w:rPr>
      </w:pPr>
    </w:p>
    <w:p w14:paraId="79F97E4C" w14:textId="6CFF59B9" w:rsidR="003D4B1E" w:rsidRDefault="00FD568F" w:rsidP="00996BCA">
      <w:pPr>
        <w:pStyle w:val="ListParagraph"/>
        <w:ind w:left="360"/>
        <w:rPr>
          <w:rFonts w:ascii="Arial" w:hAnsi="Arial" w:cs="Arial"/>
          <w:color w:val="222222"/>
        </w:rPr>
      </w:pPr>
      <w:r>
        <w:rPr>
          <w:rFonts w:ascii="Arial" w:hAnsi="Arial" w:cs="Arial"/>
          <w:color w:val="222222"/>
        </w:rPr>
        <w:t>In general, FIBO individual contributions are anonymous. That is, they are the work of a FIBO Team, not the work of individual people or organizations. However</w:t>
      </w:r>
      <w:r w:rsidR="00996BCA">
        <w:rPr>
          <w:rFonts w:ascii="Arial" w:hAnsi="Arial" w:cs="Arial"/>
          <w:color w:val="222222"/>
        </w:rPr>
        <w:t>,</w:t>
      </w:r>
      <w:r>
        <w:rPr>
          <w:rFonts w:ascii="Arial" w:hAnsi="Arial" w:cs="Arial"/>
          <w:color w:val="222222"/>
        </w:rPr>
        <w:t xml:space="preserve"> </w:t>
      </w:r>
      <w:r w:rsidR="003500D2">
        <w:rPr>
          <w:rFonts w:ascii="Arial" w:hAnsi="Arial" w:cs="Arial"/>
          <w:color w:val="222222"/>
        </w:rPr>
        <w:t xml:space="preserve">the </w:t>
      </w:r>
      <w:r>
        <w:rPr>
          <w:rFonts w:ascii="Arial" w:hAnsi="Arial" w:cs="Arial"/>
          <w:color w:val="222222"/>
        </w:rPr>
        <w:t>FIBO Leadership Team (FLT) makes every effort to recognize the extraordinary efforts of</w:t>
      </w:r>
      <w:r w:rsidR="003500D2">
        <w:rPr>
          <w:rFonts w:ascii="Arial" w:hAnsi="Arial" w:cs="Arial"/>
          <w:color w:val="222222"/>
        </w:rPr>
        <w:t xml:space="preserve"> </w:t>
      </w:r>
      <w:r w:rsidR="00F87A0C">
        <w:rPr>
          <w:rFonts w:ascii="Arial" w:hAnsi="Arial" w:cs="Arial"/>
          <w:color w:val="222222"/>
        </w:rPr>
        <w:t xml:space="preserve">some </w:t>
      </w:r>
      <w:r w:rsidR="003500D2">
        <w:rPr>
          <w:rFonts w:ascii="Arial" w:hAnsi="Arial" w:cs="Arial"/>
          <w:color w:val="222222"/>
        </w:rPr>
        <w:t>contributors.</w:t>
      </w:r>
      <w:ins w:id="1" w:author="Dennis Wisnosky" w:date="2018-04-18T11:38:00Z">
        <w:r w:rsidR="00764E67">
          <w:rPr>
            <w:rFonts w:ascii="Arial" w:hAnsi="Arial" w:cs="Arial"/>
            <w:color w:val="222222"/>
          </w:rPr>
          <w:t xml:space="preserve"> </w:t>
        </w:r>
      </w:ins>
      <w:r w:rsidR="00996BCA">
        <w:rPr>
          <w:rFonts w:ascii="Arial" w:hAnsi="Arial" w:cs="Arial"/>
          <w:color w:val="222222"/>
        </w:rPr>
        <w:t xml:space="preserve"> </w:t>
      </w:r>
    </w:p>
    <w:p w14:paraId="736F26D0" w14:textId="77777777" w:rsidR="003D4B1E" w:rsidRPr="0038097F" w:rsidRDefault="003D4B1E" w:rsidP="0038097F">
      <w:pPr>
        <w:pStyle w:val="ListParagraph"/>
        <w:rPr>
          <w:rFonts w:ascii="Arial" w:hAnsi="Arial" w:cs="Arial"/>
          <w:color w:val="222222"/>
        </w:rPr>
      </w:pPr>
    </w:p>
    <w:p w14:paraId="0A30E77C" w14:textId="01900D62" w:rsidR="008335D1" w:rsidRPr="00996BCA" w:rsidRDefault="008335D1" w:rsidP="00B17BE9">
      <w:pPr>
        <w:pStyle w:val="ListParagraph"/>
        <w:numPr>
          <w:ilvl w:val="0"/>
          <w:numId w:val="4"/>
        </w:numPr>
        <w:shd w:val="clear" w:color="auto" w:fill="FFFFFF"/>
        <w:rPr>
          <w:rFonts w:ascii="Arial" w:hAnsi="Arial" w:cs="Arial"/>
          <w:b/>
          <w:color w:val="0070C0"/>
        </w:rPr>
      </w:pPr>
      <w:r w:rsidRPr="00996BCA">
        <w:rPr>
          <w:rFonts w:ascii="Arial" w:hAnsi="Arial" w:cs="Arial"/>
          <w:b/>
          <w:color w:val="0070C0"/>
        </w:rPr>
        <w:t xml:space="preserve">Are </w:t>
      </w:r>
      <w:r w:rsidR="00996BCA" w:rsidRPr="00996BCA">
        <w:rPr>
          <w:rFonts w:ascii="Arial" w:hAnsi="Arial" w:cs="Arial"/>
          <w:b/>
          <w:color w:val="0070C0"/>
        </w:rPr>
        <w:t xml:space="preserve">There Design </w:t>
      </w:r>
      <w:proofErr w:type="gramStart"/>
      <w:r w:rsidR="003C7277">
        <w:rPr>
          <w:rFonts w:ascii="Arial" w:hAnsi="Arial" w:cs="Arial"/>
          <w:b/>
          <w:color w:val="0070C0"/>
        </w:rPr>
        <w:t>and  Build</w:t>
      </w:r>
      <w:proofErr w:type="gramEnd"/>
      <w:r w:rsidR="003C7277">
        <w:rPr>
          <w:rFonts w:ascii="Arial" w:hAnsi="Arial" w:cs="Arial"/>
          <w:b/>
          <w:color w:val="0070C0"/>
        </w:rPr>
        <w:t xml:space="preserve"> </w:t>
      </w:r>
      <w:r w:rsidR="00996BCA" w:rsidRPr="00996BCA">
        <w:rPr>
          <w:rFonts w:ascii="Arial" w:hAnsi="Arial" w:cs="Arial"/>
          <w:b/>
          <w:color w:val="0070C0"/>
        </w:rPr>
        <w:t>G</w:t>
      </w:r>
      <w:r w:rsidRPr="00996BCA">
        <w:rPr>
          <w:rFonts w:ascii="Arial" w:hAnsi="Arial" w:cs="Arial"/>
          <w:b/>
          <w:color w:val="0070C0"/>
        </w:rPr>
        <w:t>uidelines</w:t>
      </w:r>
      <w:r w:rsidR="00996BCA" w:rsidRPr="00996BCA">
        <w:rPr>
          <w:rFonts w:ascii="Arial" w:hAnsi="Arial" w:cs="Arial"/>
          <w:b/>
          <w:color w:val="0070C0"/>
        </w:rPr>
        <w:t xml:space="preserve"> (</w:t>
      </w:r>
      <w:r w:rsidRPr="00996BCA">
        <w:rPr>
          <w:rFonts w:ascii="Arial" w:hAnsi="Arial" w:cs="Arial"/>
          <w:b/>
          <w:color w:val="0070C0"/>
        </w:rPr>
        <w:t xml:space="preserve">i.e. naming standards, dos and </w:t>
      </w:r>
      <w:r w:rsidR="00521AE4" w:rsidRPr="00996BCA">
        <w:rPr>
          <w:rFonts w:ascii="Arial" w:hAnsi="Arial" w:cs="Arial"/>
          <w:b/>
          <w:color w:val="0070C0"/>
        </w:rPr>
        <w:t>don’ts</w:t>
      </w:r>
      <w:r w:rsidRPr="00996BCA">
        <w:rPr>
          <w:rFonts w:ascii="Arial" w:hAnsi="Arial" w:cs="Arial"/>
          <w:b/>
          <w:color w:val="0070C0"/>
        </w:rPr>
        <w:t>, etc.</w:t>
      </w:r>
      <w:r w:rsidR="00996BCA" w:rsidRPr="00996BCA">
        <w:rPr>
          <w:rFonts w:ascii="Arial" w:hAnsi="Arial" w:cs="Arial"/>
          <w:b/>
          <w:color w:val="0070C0"/>
        </w:rPr>
        <w:t>)</w:t>
      </w:r>
      <w:r w:rsidRPr="00996BCA">
        <w:rPr>
          <w:rFonts w:ascii="Arial" w:hAnsi="Arial" w:cs="Arial"/>
          <w:b/>
          <w:color w:val="0070C0"/>
        </w:rPr>
        <w:t>?</w:t>
      </w:r>
    </w:p>
    <w:p w14:paraId="22918CA7" w14:textId="77777777" w:rsidR="00CA759B" w:rsidRDefault="00CA759B" w:rsidP="00996BCA">
      <w:pPr>
        <w:pStyle w:val="Heading2"/>
        <w:spacing w:before="0" w:beforeAutospacing="0" w:after="0" w:afterAutospacing="0"/>
        <w:ind w:left="360"/>
        <w:rPr>
          <w:rFonts w:ascii="Arial" w:hAnsi="Arial" w:cs="Arial"/>
          <w:b w:val="0"/>
          <w:bCs w:val="0"/>
          <w:color w:val="222222"/>
          <w:sz w:val="24"/>
          <w:szCs w:val="24"/>
        </w:rPr>
      </w:pPr>
    </w:p>
    <w:p w14:paraId="10D04E51" w14:textId="6ED0C687" w:rsidR="003500D2" w:rsidRDefault="00CA759B" w:rsidP="00996BCA">
      <w:pPr>
        <w:pStyle w:val="Heading2"/>
        <w:spacing w:before="0" w:beforeAutospacing="0" w:after="0" w:afterAutospacing="0"/>
        <w:ind w:left="360"/>
        <w:rPr>
          <w:rFonts w:ascii="Arial" w:hAnsi="Arial" w:cs="Arial"/>
          <w:b w:val="0"/>
          <w:bCs w:val="0"/>
          <w:color w:val="222222"/>
          <w:sz w:val="24"/>
          <w:szCs w:val="24"/>
        </w:rPr>
      </w:pPr>
      <w:r>
        <w:rPr>
          <w:rFonts w:ascii="Arial" w:hAnsi="Arial" w:cs="Arial"/>
          <w:b w:val="0"/>
          <w:bCs w:val="0"/>
          <w:color w:val="222222"/>
          <w:sz w:val="24"/>
          <w:szCs w:val="24"/>
        </w:rPr>
        <w:t>The</w:t>
      </w:r>
      <w:r w:rsidR="003500D2" w:rsidRPr="003500D2">
        <w:rPr>
          <w:rFonts w:ascii="Arial" w:hAnsi="Arial" w:cs="Arial"/>
          <w:b w:val="0"/>
          <w:bCs w:val="0"/>
          <w:color w:val="222222"/>
          <w:sz w:val="24"/>
          <w:szCs w:val="24"/>
        </w:rPr>
        <w:t xml:space="preserve"> the FIBO Build-Test-Deploy-Maintain Methodology</w:t>
      </w:r>
      <w:r w:rsidR="009C3A54">
        <w:rPr>
          <w:rFonts w:ascii="Arial" w:hAnsi="Arial" w:cs="Arial"/>
          <w:b w:val="0"/>
          <w:bCs w:val="0"/>
          <w:color w:val="222222"/>
          <w:sz w:val="24"/>
          <w:szCs w:val="24"/>
        </w:rPr>
        <w:t xml:space="preserve"> </w:t>
      </w:r>
      <w:hyperlink r:id="rId14" w:history="1">
        <w:r w:rsidR="009C3A54" w:rsidRPr="00CA759B">
          <w:rPr>
            <w:rStyle w:val="Hyperlink"/>
            <w:rFonts w:ascii="Arial" w:hAnsi="Arial" w:cs="Arial"/>
            <w:b w:val="0"/>
            <w:bCs w:val="0"/>
            <w:sz w:val="24"/>
            <w:szCs w:val="24"/>
          </w:rPr>
          <w:t>(BTDM)</w:t>
        </w:r>
      </w:hyperlink>
      <w:r>
        <w:rPr>
          <w:rFonts w:ascii="Arial" w:hAnsi="Arial" w:cs="Arial"/>
          <w:b w:val="0"/>
          <w:bCs w:val="0"/>
          <w:color w:val="222222"/>
          <w:sz w:val="24"/>
          <w:szCs w:val="24"/>
        </w:rPr>
        <w:t xml:space="preserve"> is the ultimate guide </w:t>
      </w:r>
      <w:proofErr w:type="gramStart"/>
      <w:r>
        <w:rPr>
          <w:rFonts w:ascii="Arial" w:hAnsi="Arial" w:cs="Arial"/>
          <w:b w:val="0"/>
          <w:bCs w:val="0"/>
          <w:color w:val="222222"/>
          <w:sz w:val="24"/>
          <w:szCs w:val="24"/>
        </w:rPr>
        <w:t>to  all</w:t>
      </w:r>
      <w:proofErr w:type="gramEnd"/>
      <w:r>
        <w:rPr>
          <w:rFonts w:ascii="Arial" w:hAnsi="Arial" w:cs="Arial"/>
          <w:b w:val="0"/>
          <w:bCs w:val="0"/>
          <w:color w:val="222222"/>
          <w:sz w:val="24"/>
          <w:szCs w:val="24"/>
        </w:rPr>
        <w:t xml:space="preserve">  of  FIBO</w:t>
      </w:r>
      <w:r w:rsidR="003500D2" w:rsidRPr="003500D2">
        <w:rPr>
          <w:rFonts w:ascii="Arial" w:hAnsi="Arial" w:cs="Arial"/>
          <w:b w:val="0"/>
          <w:bCs w:val="0"/>
          <w:color w:val="222222"/>
          <w:sz w:val="24"/>
          <w:szCs w:val="24"/>
        </w:rPr>
        <w:t xml:space="preserve">. </w:t>
      </w:r>
      <w:r w:rsidR="00996BCA">
        <w:rPr>
          <w:rFonts w:ascii="Arial" w:hAnsi="Arial" w:cs="Arial"/>
          <w:b w:val="0"/>
          <w:bCs w:val="0"/>
          <w:color w:val="222222"/>
          <w:sz w:val="24"/>
          <w:szCs w:val="24"/>
        </w:rPr>
        <w:t xml:space="preserve"> </w:t>
      </w:r>
      <w:hyperlink r:id="rId15" w:history="1">
        <w:r w:rsidR="00F87A0C" w:rsidRPr="00F87A0C">
          <w:rPr>
            <w:rStyle w:val="Hyperlink"/>
            <w:rFonts w:ascii="Arial" w:hAnsi="Arial" w:cs="Arial"/>
            <w:b w:val="0"/>
            <w:bCs w:val="0"/>
            <w:sz w:val="24"/>
            <w:szCs w:val="24"/>
          </w:rPr>
          <w:t xml:space="preserve">The FIBO Developers Guide provides </w:t>
        </w:r>
        <w:r w:rsidR="00996BCA">
          <w:rPr>
            <w:rStyle w:val="Hyperlink"/>
            <w:rFonts w:ascii="Arial" w:hAnsi="Arial" w:cs="Arial"/>
            <w:b w:val="0"/>
            <w:bCs w:val="0"/>
            <w:sz w:val="24"/>
            <w:szCs w:val="24"/>
          </w:rPr>
          <w:t>“</w:t>
        </w:r>
        <w:r w:rsidR="00F87A0C" w:rsidRPr="00F87A0C">
          <w:rPr>
            <w:rStyle w:val="Hyperlink"/>
            <w:rFonts w:ascii="Arial" w:hAnsi="Arial" w:cs="Arial"/>
            <w:b w:val="0"/>
            <w:bCs w:val="0"/>
            <w:sz w:val="24"/>
            <w:szCs w:val="24"/>
          </w:rPr>
          <w:t>how to</w:t>
        </w:r>
        <w:r w:rsidR="00996BCA">
          <w:rPr>
            <w:rStyle w:val="Hyperlink"/>
            <w:rFonts w:ascii="Arial" w:hAnsi="Arial" w:cs="Arial"/>
            <w:b w:val="0"/>
            <w:bCs w:val="0"/>
            <w:sz w:val="24"/>
            <w:szCs w:val="24"/>
          </w:rPr>
          <w:t>”</w:t>
        </w:r>
        <w:r w:rsidR="00F87A0C" w:rsidRPr="00F87A0C">
          <w:rPr>
            <w:rStyle w:val="Hyperlink"/>
            <w:rFonts w:ascii="Arial" w:hAnsi="Arial" w:cs="Arial"/>
            <w:b w:val="0"/>
            <w:bCs w:val="0"/>
            <w:sz w:val="24"/>
            <w:szCs w:val="24"/>
          </w:rPr>
          <w:t xml:space="preserve"> instructions.</w:t>
        </w:r>
      </w:hyperlink>
      <w:r w:rsidR="00F87A0C">
        <w:rPr>
          <w:rFonts w:ascii="Arial" w:hAnsi="Arial" w:cs="Arial"/>
          <w:b w:val="0"/>
          <w:bCs w:val="0"/>
          <w:color w:val="222222"/>
          <w:sz w:val="24"/>
          <w:szCs w:val="24"/>
        </w:rPr>
        <w:t xml:space="preserve"> </w:t>
      </w:r>
      <w:r w:rsidR="00996BCA">
        <w:rPr>
          <w:rFonts w:ascii="Arial" w:hAnsi="Arial" w:cs="Arial"/>
          <w:b w:val="0"/>
          <w:bCs w:val="0"/>
          <w:color w:val="222222"/>
          <w:sz w:val="24"/>
          <w:szCs w:val="24"/>
        </w:rPr>
        <w:t xml:space="preserve"> </w:t>
      </w:r>
      <w:r w:rsidR="003500D2" w:rsidRPr="003500D2">
        <w:rPr>
          <w:rFonts w:ascii="Arial" w:hAnsi="Arial" w:cs="Arial"/>
          <w:b w:val="0"/>
          <w:bCs w:val="0"/>
          <w:color w:val="222222"/>
          <w:sz w:val="24"/>
          <w:szCs w:val="24"/>
        </w:rPr>
        <w:t xml:space="preserve">In addition, the </w:t>
      </w:r>
      <w:hyperlink r:id="rId16" w:history="1">
        <w:r w:rsidR="003500D2" w:rsidRPr="00D33A26">
          <w:rPr>
            <w:rStyle w:val="Hyperlink"/>
            <w:rFonts w:ascii="Arial" w:hAnsi="Arial" w:cs="Arial"/>
            <w:b w:val="0"/>
            <w:bCs w:val="0"/>
            <w:sz w:val="24"/>
            <w:szCs w:val="24"/>
          </w:rPr>
          <w:t>FIBO wiki home page</w:t>
        </w:r>
      </w:hyperlink>
      <w:r w:rsidR="003500D2" w:rsidRPr="003500D2">
        <w:rPr>
          <w:rFonts w:ascii="Arial" w:hAnsi="Arial" w:cs="Arial"/>
          <w:b w:val="0"/>
          <w:bCs w:val="0"/>
          <w:color w:val="222222"/>
          <w:sz w:val="24"/>
          <w:szCs w:val="24"/>
        </w:rPr>
        <w:t xml:space="preserve"> has a list of “Featured Pages”.  These pages have the most current information used by the FIBO Team to BTDM. </w:t>
      </w:r>
      <w:r w:rsidR="003500D2">
        <w:rPr>
          <w:rFonts w:ascii="Arial" w:hAnsi="Arial" w:cs="Arial"/>
          <w:b w:val="0"/>
          <w:bCs w:val="0"/>
          <w:color w:val="222222"/>
          <w:sz w:val="24"/>
          <w:szCs w:val="24"/>
        </w:rPr>
        <w:t>This includes:</w:t>
      </w:r>
    </w:p>
    <w:p w14:paraId="225934D9" w14:textId="77777777" w:rsidR="003500D2" w:rsidRDefault="003500D2" w:rsidP="003500D2">
      <w:pPr>
        <w:pStyle w:val="Heading2"/>
        <w:spacing w:before="0" w:beforeAutospacing="0" w:after="0" w:afterAutospacing="0"/>
        <w:rPr>
          <w:rFonts w:ascii="Arial" w:hAnsi="Arial" w:cs="Arial"/>
          <w:b w:val="0"/>
          <w:bCs w:val="0"/>
          <w:color w:val="222222"/>
          <w:sz w:val="24"/>
          <w:szCs w:val="24"/>
        </w:rPr>
      </w:pPr>
    </w:p>
    <w:p w14:paraId="6F3C1BAB" w14:textId="77777777" w:rsidR="00B17BE9" w:rsidRPr="00996BCA" w:rsidRDefault="00F0075B" w:rsidP="00996BCA">
      <w:pPr>
        <w:pStyle w:val="ListParagraph"/>
        <w:numPr>
          <w:ilvl w:val="0"/>
          <w:numId w:val="9"/>
        </w:numPr>
        <w:spacing w:after="120"/>
        <w:rPr>
          <w:rFonts w:ascii="Helvetica Neue" w:hAnsi="Helvetica Neue"/>
          <w:color w:val="0070C0"/>
          <w:sz w:val="21"/>
          <w:szCs w:val="21"/>
          <w:u w:val="single"/>
        </w:rPr>
      </w:pPr>
      <w:hyperlink r:id="rId17" w:history="1">
        <w:r w:rsidR="003500D2" w:rsidRPr="00996BCA">
          <w:rPr>
            <w:rFonts w:ascii="Helvetica Neue" w:hAnsi="Helvetica Neue"/>
            <w:color w:val="0070C0"/>
            <w:sz w:val="21"/>
            <w:szCs w:val="21"/>
            <w:u w:val="single"/>
          </w:rPr>
          <w:t>State Street Bank PoC VIDEO</w:t>
        </w:r>
      </w:hyperlink>
    </w:p>
    <w:p w14:paraId="508031A8" w14:textId="29424ACB" w:rsidR="003500D2" w:rsidRPr="00996BCA" w:rsidRDefault="00F0075B" w:rsidP="00996BCA">
      <w:pPr>
        <w:pStyle w:val="ListParagraph"/>
        <w:numPr>
          <w:ilvl w:val="0"/>
          <w:numId w:val="9"/>
        </w:numPr>
        <w:spacing w:after="120"/>
        <w:rPr>
          <w:rFonts w:ascii="Helvetica Neue" w:hAnsi="Helvetica Neue"/>
          <w:color w:val="0070C0"/>
          <w:sz w:val="21"/>
          <w:szCs w:val="21"/>
        </w:rPr>
      </w:pPr>
      <w:hyperlink r:id="rId18" w:history="1">
        <w:r w:rsidR="003500D2" w:rsidRPr="00996BCA">
          <w:rPr>
            <w:rFonts w:ascii="Helvetica Neue" w:hAnsi="Helvetica Neue"/>
            <w:color w:val="0070C0"/>
            <w:sz w:val="21"/>
            <w:szCs w:val="21"/>
            <w:u w:val="single"/>
          </w:rPr>
          <w:t>Installing and Using the EDMC RDF Serializer</w:t>
        </w:r>
      </w:hyperlink>
    </w:p>
    <w:p w14:paraId="60FDC99A" w14:textId="77777777" w:rsidR="003500D2" w:rsidRPr="00996BCA" w:rsidRDefault="00F0075B" w:rsidP="00996BCA">
      <w:pPr>
        <w:pStyle w:val="ListParagraph"/>
        <w:numPr>
          <w:ilvl w:val="0"/>
          <w:numId w:val="9"/>
        </w:numPr>
        <w:spacing w:after="120"/>
        <w:rPr>
          <w:rFonts w:ascii="Helvetica Neue" w:hAnsi="Helvetica Neue"/>
          <w:color w:val="0070C0"/>
          <w:sz w:val="21"/>
          <w:szCs w:val="21"/>
        </w:rPr>
      </w:pPr>
      <w:hyperlink r:id="rId19" w:history="1">
        <w:r w:rsidR="003500D2" w:rsidRPr="00996BCA">
          <w:rPr>
            <w:rFonts w:ascii="Helvetica Neue" w:hAnsi="Helvetica Neue"/>
            <w:color w:val="0070C0"/>
            <w:sz w:val="21"/>
            <w:szCs w:val="21"/>
            <w:u w:val="single"/>
          </w:rPr>
          <w:t xml:space="preserve">A </w:t>
        </w:r>
        <w:proofErr w:type="gramStart"/>
        <w:r w:rsidR="003500D2" w:rsidRPr="00996BCA">
          <w:rPr>
            <w:rFonts w:ascii="Helvetica Neue" w:hAnsi="Helvetica Neue"/>
            <w:color w:val="0070C0"/>
            <w:sz w:val="21"/>
            <w:szCs w:val="21"/>
            <w:u w:val="single"/>
          </w:rPr>
          <w:t>15 minute</w:t>
        </w:r>
        <w:proofErr w:type="gramEnd"/>
        <w:r w:rsidR="003500D2" w:rsidRPr="00996BCA">
          <w:rPr>
            <w:rFonts w:ascii="Helvetica Neue" w:hAnsi="Helvetica Neue"/>
            <w:color w:val="0070C0"/>
            <w:sz w:val="21"/>
            <w:szCs w:val="21"/>
            <w:u w:val="single"/>
          </w:rPr>
          <w:t xml:space="preserve"> video on How the FIBO GitHub Repository works</w:t>
        </w:r>
      </w:hyperlink>
    </w:p>
    <w:p w14:paraId="032C1568" w14:textId="77777777" w:rsidR="003500D2" w:rsidRPr="00996BCA" w:rsidRDefault="00F0075B" w:rsidP="00996BCA">
      <w:pPr>
        <w:pStyle w:val="ListParagraph"/>
        <w:numPr>
          <w:ilvl w:val="0"/>
          <w:numId w:val="9"/>
        </w:numPr>
        <w:spacing w:after="120"/>
        <w:rPr>
          <w:rFonts w:ascii="Helvetica Neue" w:hAnsi="Helvetica Neue"/>
          <w:color w:val="0070C0"/>
          <w:sz w:val="21"/>
          <w:szCs w:val="21"/>
        </w:rPr>
      </w:pPr>
      <w:hyperlink r:id="rId20" w:history="1">
        <w:r w:rsidR="003500D2" w:rsidRPr="00996BCA">
          <w:rPr>
            <w:rFonts w:ascii="Helvetica Neue" w:hAnsi="Helvetica Neue"/>
            <w:color w:val="0070C0"/>
            <w:sz w:val="21"/>
            <w:szCs w:val="21"/>
            <w:u w:val="single"/>
          </w:rPr>
          <w:t>SIMF Profile</w:t>
        </w:r>
      </w:hyperlink>
    </w:p>
    <w:p w14:paraId="3719D635" w14:textId="70E77C5D" w:rsidR="0075088A" w:rsidRPr="009A431F" w:rsidRDefault="00F0075B" w:rsidP="00996BCA">
      <w:pPr>
        <w:pStyle w:val="ListParagraph"/>
        <w:numPr>
          <w:ilvl w:val="0"/>
          <w:numId w:val="9"/>
        </w:numPr>
        <w:spacing w:after="120"/>
        <w:rPr>
          <w:color w:val="0070C0"/>
        </w:rPr>
      </w:pPr>
      <w:hyperlink r:id="rId21" w:history="1">
        <w:r w:rsidR="003500D2" w:rsidRPr="00996BCA">
          <w:rPr>
            <w:rFonts w:ascii="Helvetica Neue" w:hAnsi="Helvetica Neue"/>
            <w:color w:val="0070C0"/>
            <w:sz w:val="21"/>
            <w:szCs w:val="21"/>
            <w:u w:val="single"/>
          </w:rPr>
          <w:t>HOW TO - A Process Guide for Updating FIBO</w:t>
        </w:r>
      </w:hyperlink>
    </w:p>
    <w:p w14:paraId="7B9AF3AB" w14:textId="02BA15AF" w:rsidR="009A431F" w:rsidRPr="00996BCA" w:rsidRDefault="00F0075B" w:rsidP="00996BCA">
      <w:pPr>
        <w:pStyle w:val="ListParagraph"/>
        <w:numPr>
          <w:ilvl w:val="0"/>
          <w:numId w:val="9"/>
        </w:numPr>
        <w:spacing w:after="120"/>
        <w:rPr>
          <w:color w:val="0070C0"/>
        </w:rPr>
      </w:pPr>
      <w:hyperlink r:id="rId22" w:history="1">
        <w:r w:rsidR="009A431F" w:rsidRPr="00F0075B">
          <w:rPr>
            <w:rStyle w:val="Hyperlink"/>
          </w:rPr>
          <w:t>FIBO Decisions and Policies</w:t>
        </w:r>
      </w:hyperlink>
    </w:p>
    <w:sectPr w:rsidR="009A431F" w:rsidRPr="00996BCA" w:rsidSect="00E7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3C2"/>
    <w:multiLevelType w:val="hybridMultilevel"/>
    <w:tmpl w:val="1E109130"/>
    <w:lvl w:ilvl="0" w:tplc="4498F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8142D"/>
    <w:multiLevelType w:val="hybridMultilevel"/>
    <w:tmpl w:val="5B0A2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0A6EA1"/>
    <w:multiLevelType w:val="hybridMultilevel"/>
    <w:tmpl w:val="94B44C12"/>
    <w:lvl w:ilvl="0" w:tplc="E8B29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F2A2C"/>
    <w:multiLevelType w:val="hybridMultilevel"/>
    <w:tmpl w:val="4A6458A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C32486"/>
    <w:multiLevelType w:val="hybridMultilevel"/>
    <w:tmpl w:val="CBF646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B92428"/>
    <w:multiLevelType w:val="hybridMultilevel"/>
    <w:tmpl w:val="3E70E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55889"/>
    <w:multiLevelType w:val="hybridMultilevel"/>
    <w:tmpl w:val="93742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3F28E2"/>
    <w:multiLevelType w:val="multilevel"/>
    <w:tmpl w:val="4C4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5592"/>
    <w:multiLevelType w:val="hybridMultilevel"/>
    <w:tmpl w:val="1E446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8"/>
  </w:num>
  <w:num w:numId="6">
    <w:abstractNumId w:val="3"/>
  </w:num>
  <w:num w:numId="7">
    <w:abstractNumId w:val="5"/>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Wisnosky">
    <w15:presenceInfo w15:providerId="None" w15:userId="Dennis Wisno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D1"/>
    <w:rsid w:val="000561AD"/>
    <w:rsid w:val="00065AF4"/>
    <w:rsid w:val="00075BB9"/>
    <w:rsid w:val="000857A4"/>
    <w:rsid w:val="001C4B8D"/>
    <w:rsid w:val="00241A06"/>
    <w:rsid w:val="00275926"/>
    <w:rsid w:val="00313B5E"/>
    <w:rsid w:val="00333522"/>
    <w:rsid w:val="0033463B"/>
    <w:rsid w:val="003500D2"/>
    <w:rsid w:val="00356CAD"/>
    <w:rsid w:val="0038097F"/>
    <w:rsid w:val="00395DF4"/>
    <w:rsid w:val="003A4FDA"/>
    <w:rsid w:val="003C7277"/>
    <w:rsid w:val="003D4B1E"/>
    <w:rsid w:val="003E5187"/>
    <w:rsid w:val="0049316F"/>
    <w:rsid w:val="004A35D1"/>
    <w:rsid w:val="004C47F7"/>
    <w:rsid w:val="004D3095"/>
    <w:rsid w:val="00521AE4"/>
    <w:rsid w:val="0056424F"/>
    <w:rsid w:val="00577CD6"/>
    <w:rsid w:val="0063642C"/>
    <w:rsid w:val="0064396C"/>
    <w:rsid w:val="0067473D"/>
    <w:rsid w:val="006765DF"/>
    <w:rsid w:val="006937E1"/>
    <w:rsid w:val="006C77FD"/>
    <w:rsid w:val="00705E74"/>
    <w:rsid w:val="0073470E"/>
    <w:rsid w:val="00746DBD"/>
    <w:rsid w:val="0075088A"/>
    <w:rsid w:val="00764E67"/>
    <w:rsid w:val="00780159"/>
    <w:rsid w:val="007D4B5A"/>
    <w:rsid w:val="008335D1"/>
    <w:rsid w:val="00863483"/>
    <w:rsid w:val="009051E0"/>
    <w:rsid w:val="0099596E"/>
    <w:rsid w:val="00996BCA"/>
    <w:rsid w:val="009A431F"/>
    <w:rsid w:val="009C3A54"/>
    <w:rsid w:val="00A411C4"/>
    <w:rsid w:val="00A45BBC"/>
    <w:rsid w:val="00A77CC5"/>
    <w:rsid w:val="00A81D4C"/>
    <w:rsid w:val="00AB308E"/>
    <w:rsid w:val="00AE7EA9"/>
    <w:rsid w:val="00B12C25"/>
    <w:rsid w:val="00B17BE9"/>
    <w:rsid w:val="00B75341"/>
    <w:rsid w:val="00C4225D"/>
    <w:rsid w:val="00CA759B"/>
    <w:rsid w:val="00CF3DC9"/>
    <w:rsid w:val="00D33A26"/>
    <w:rsid w:val="00D560BF"/>
    <w:rsid w:val="00DD7323"/>
    <w:rsid w:val="00DE1535"/>
    <w:rsid w:val="00DE5943"/>
    <w:rsid w:val="00E7767F"/>
    <w:rsid w:val="00F0075B"/>
    <w:rsid w:val="00F800A1"/>
    <w:rsid w:val="00F87A0C"/>
    <w:rsid w:val="00F9065D"/>
    <w:rsid w:val="00F9101A"/>
    <w:rsid w:val="00FB3CFC"/>
    <w:rsid w:val="00FD44D6"/>
    <w:rsid w:val="00FD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104D"/>
  <w14:defaultImageDpi w14:val="32767"/>
  <w15:chartTrackingRefBased/>
  <w15:docId w15:val="{59659946-3DEE-E348-A477-2459A30D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0D2"/>
    <w:rPr>
      <w:rFonts w:ascii="Times New Roman" w:eastAsia="Times New Roman" w:hAnsi="Times New Roman" w:cs="Times New Roman"/>
    </w:rPr>
  </w:style>
  <w:style w:type="paragraph" w:styleId="Heading2">
    <w:name w:val="heading 2"/>
    <w:basedOn w:val="Normal"/>
    <w:link w:val="Heading2Char"/>
    <w:uiPriority w:val="9"/>
    <w:qFormat/>
    <w:rsid w:val="003500D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97F"/>
    <w:pPr>
      <w:ind w:left="720"/>
      <w:contextualSpacing/>
    </w:pPr>
  </w:style>
  <w:style w:type="character" w:styleId="Hyperlink">
    <w:name w:val="Hyperlink"/>
    <w:basedOn w:val="DefaultParagraphFont"/>
    <w:uiPriority w:val="99"/>
    <w:unhideWhenUsed/>
    <w:rsid w:val="00A81D4C"/>
    <w:rPr>
      <w:color w:val="0563C1" w:themeColor="hyperlink"/>
      <w:u w:val="single"/>
    </w:rPr>
  </w:style>
  <w:style w:type="character" w:styleId="UnresolvedMention">
    <w:name w:val="Unresolved Mention"/>
    <w:basedOn w:val="DefaultParagraphFont"/>
    <w:uiPriority w:val="99"/>
    <w:rsid w:val="00A81D4C"/>
    <w:rPr>
      <w:color w:val="808080"/>
      <w:shd w:val="clear" w:color="auto" w:fill="E6E6E6"/>
    </w:rPr>
  </w:style>
  <w:style w:type="character" w:styleId="FollowedHyperlink">
    <w:name w:val="FollowedHyperlink"/>
    <w:basedOn w:val="DefaultParagraphFont"/>
    <w:uiPriority w:val="99"/>
    <w:semiHidden/>
    <w:unhideWhenUsed/>
    <w:rsid w:val="0099596E"/>
    <w:rPr>
      <w:color w:val="954F72" w:themeColor="followedHyperlink"/>
      <w:u w:val="single"/>
    </w:rPr>
  </w:style>
  <w:style w:type="character" w:customStyle="1" w:styleId="Heading2Char">
    <w:name w:val="Heading 2 Char"/>
    <w:basedOn w:val="DefaultParagraphFont"/>
    <w:link w:val="Heading2"/>
    <w:uiPriority w:val="9"/>
    <w:rsid w:val="003500D2"/>
    <w:rPr>
      <w:rFonts w:ascii="Times New Roman" w:eastAsia="Times New Roman" w:hAnsi="Times New Roman" w:cs="Times New Roman"/>
      <w:b/>
      <w:bCs/>
      <w:sz w:val="36"/>
      <w:szCs w:val="36"/>
    </w:rPr>
  </w:style>
  <w:style w:type="character" w:styleId="Strong">
    <w:name w:val="Strong"/>
    <w:basedOn w:val="DefaultParagraphFont"/>
    <w:uiPriority w:val="22"/>
    <w:qFormat/>
    <w:rsid w:val="003500D2"/>
    <w:rPr>
      <w:b/>
      <w:bCs/>
    </w:rPr>
  </w:style>
  <w:style w:type="character" w:customStyle="1" w:styleId="icon">
    <w:name w:val="icon"/>
    <w:basedOn w:val="DefaultParagraphFont"/>
    <w:rsid w:val="003500D2"/>
  </w:style>
  <w:style w:type="paragraph" w:styleId="NormalWeb">
    <w:name w:val="Normal (Web)"/>
    <w:basedOn w:val="Normal"/>
    <w:uiPriority w:val="99"/>
    <w:unhideWhenUsed/>
    <w:rsid w:val="00780159"/>
    <w:pPr>
      <w:spacing w:before="100" w:beforeAutospacing="1" w:after="100" w:afterAutospacing="1"/>
    </w:pPr>
  </w:style>
  <w:style w:type="character" w:styleId="CommentReference">
    <w:name w:val="annotation reference"/>
    <w:basedOn w:val="DefaultParagraphFont"/>
    <w:uiPriority w:val="99"/>
    <w:semiHidden/>
    <w:unhideWhenUsed/>
    <w:rsid w:val="00AE7EA9"/>
    <w:rPr>
      <w:sz w:val="16"/>
      <w:szCs w:val="16"/>
    </w:rPr>
  </w:style>
  <w:style w:type="paragraph" w:styleId="CommentText">
    <w:name w:val="annotation text"/>
    <w:basedOn w:val="Normal"/>
    <w:link w:val="CommentTextChar"/>
    <w:uiPriority w:val="99"/>
    <w:semiHidden/>
    <w:unhideWhenUsed/>
    <w:rsid w:val="00AE7EA9"/>
    <w:rPr>
      <w:sz w:val="20"/>
      <w:szCs w:val="20"/>
    </w:rPr>
  </w:style>
  <w:style w:type="character" w:customStyle="1" w:styleId="CommentTextChar">
    <w:name w:val="Comment Text Char"/>
    <w:basedOn w:val="DefaultParagraphFont"/>
    <w:link w:val="CommentText"/>
    <w:uiPriority w:val="99"/>
    <w:semiHidden/>
    <w:rsid w:val="00AE7E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7EA9"/>
    <w:rPr>
      <w:b/>
      <w:bCs/>
    </w:rPr>
  </w:style>
  <w:style w:type="character" w:customStyle="1" w:styleId="CommentSubjectChar">
    <w:name w:val="Comment Subject Char"/>
    <w:basedOn w:val="CommentTextChar"/>
    <w:link w:val="CommentSubject"/>
    <w:uiPriority w:val="99"/>
    <w:semiHidden/>
    <w:rsid w:val="00AE7EA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7E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E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402">
      <w:bodyDiv w:val="1"/>
      <w:marLeft w:val="0"/>
      <w:marRight w:val="0"/>
      <w:marTop w:val="0"/>
      <w:marBottom w:val="0"/>
      <w:divBdr>
        <w:top w:val="none" w:sz="0" w:space="0" w:color="auto"/>
        <w:left w:val="none" w:sz="0" w:space="0" w:color="auto"/>
        <w:bottom w:val="none" w:sz="0" w:space="0" w:color="auto"/>
        <w:right w:val="none" w:sz="0" w:space="0" w:color="auto"/>
      </w:divBdr>
      <w:divsChild>
        <w:div w:id="1614359754">
          <w:marLeft w:val="0"/>
          <w:marRight w:val="0"/>
          <w:marTop w:val="0"/>
          <w:marBottom w:val="0"/>
          <w:divBdr>
            <w:top w:val="none" w:sz="0" w:space="0" w:color="auto"/>
            <w:left w:val="none" w:sz="0" w:space="0" w:color="auto"/>
            <w:bottom w:val="none" w:sz="0" w:space="0" w:color="auto"/>
            <w:right w:val="none" w:sz="0" w:space="0" w:color="auto"/>
          </w:divBdr>
        </w:div>
        <w:div w:id="1674647839">
          <w:marLeft w:val="0"/>
          <w:marRight w:val="0"/>
          <w:marTop w:val="0"/>
          <w:marBottom w:val="0"/>
          <w:divBdr>
            <w:top w:val="none" w:sz="0" w:space="0" w:color="auto"/>
            <w:left w:val="none" w:sz="0" w:space="0" w:color="auto"/>
            <w:bottom w:val="none" w:sz="0" w:space="0" w:color="auto"/>
            <w:right w:val="none" w:sz="0" w:space="0" w:color="auto"/>
          </w:divBdr>
        </w:div>
        <w:div w:id="1409158167">
          <w:marLeft w:val="0"/>
          <w:marRight w:val="0"/>
          <w:marTop w:val="0"/>
          <w:marBottom w:val="0"/>
          <w:divBdr>
            <w:top w:val="none" w:sz="0" w:space="0" w:color="auto"/>
            <w:left w:val="none" w:sz="0" w:space="0" w:color="auto"/>
            <w:bottom w:val="none" w:sz="0" w:space="0" w:color="auto"/>
            <w:right w:val="none" w:sz="0" w:space="0" w:color="auto"/>
          </w:divBdr>
        </w:div>
        <w:div w:id="1784689104">
          <w:marLeft w:val="0"/>
          <w:marRight w:val="0"/>
          <w:marTop w:val="0"/>
          <w:marBottom w:val="0"/>
          <w:divBdr>
            <w:top w:val="none" w:sz="0" w:space="0" w:color="auto"/>
            <w:left w:val="none" w:sz="0" w:space="0" w:color="auto"/>
            <w:bottom w:val="none" w:sz="0" w:space="0" w:color="auto"/>
            <w:right w:val="none" w:sz="0" w:space="0" w:color="auto"/>
          </w:divBdr>
        </w:div>
        <w:div w:id="133765879">
          <w:marLeft w:val="0"/>
          <w:marRight w:val="0"/>
          <w:marTop w:val="0"/>
          <w:marBottom w:val="0"/>
          <w:divBdr>
            <w:top w:val="none" w:sz="0" w:space="0" w:color="auto"/>
            <w:left w:val="none" w:sz="0" w:space="0" w:color="auto"/>
            <w:bottom w:val="none" w:sz="0" w:space="0" w:color="auto"/>
            <w:right w:val="none" w:sz="0" w:space="0" w:color="auto"/>
          </w:divBdr>
        </w:div>
      </w:divsChild>
    </w:div>
    <w:div w:id="488988173">
      <w:bodyDiv w:val="1"/>
      <w:marLeft w:val="0"/>
      <w:marRight w:val="0"/>
      <w:marTop w:val="0"/>
      <w:marBottom w:val="0"/>
      <w:divBdr>
        <w:top w:val="none" w:sz="0" w:space="0" w:color="auto"/>
        <w:left w:val="none" w:sz="0" w:space="0" w:color="auto"/>
        <w:bottom w:val="none" w:sz="0" w:space="0" w:color="auto"/>
        <w:right w:val="none" w:sz="0" w:space="0" w:color="auto"/>
      </w:divBdr>
      <w:divsChild>
        <w:div w:id="1679773862">
          <w:marLeft w:val="0"/>
          <w:marRight w:val="0"/>
          <w:marTop w:val="0"/>
          <w:marBottom w:val="0"/>
          <w:divBdr>
            <w:top w:val="none" w:sz="0" w:space="0" w:color="auto"/>
            <w:left w:val="none" w:sz="0" w:space="0" w:color="auto"/>
            <w:bottom w:val="none" w:sz="0" w:space="0" w:color="auto"/>
            <w:right w:val="none" w:sz="0" w:space="0" w:color="auto"/>
          </w:divBdr>
          <w:divsChild>
            <w:div w:id="1805194744">
              <w:marLeft w:val="0"/>
              <w:marRight w:val="0"/>
              <w:marTop w:val="0"/>
              <w:marBottom w:val="0"/>
              <w:divBdr>
                <w:top w:val="none" w:sz="0" w:space="0" w:color="auto"/>
                <w:left w:val="none" w:sz="0" w:space="0" w:color="auto"/>
                <w:bottom w:val="none" w:sz="0" w:space="0" w:color="auto"/>
                <w:right w:val="none" w:sz="0" w:space="0" w:color="auto"/>
              </w:divBdr>
              <w:divsChild>
                <w:div w:id="19612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573">
      <w:bodyDiv w:val="1"/>
      <w:marLeft w:val="0"/>
      <w:marRight w:val="0"/>
      <w:marTop w:val="0"/>
      <w:marBottom w:val="0"/>
      <w:divBdr>
        <w:top w:val="none" w:sz="0" w:space="0" w:color="auto"/>
        <w:left w:val="none" w:sz="0" w:space="0" w:color="auto"/>
        <w:bottom w:val="none" w:sz="0" w:space="0" w:color="auto"/>
        <w:right w:val="none" w:sz="0" w:space="0" w:color="auto"/>
      </w:divBdr>
      <w:divsChild>
        <w:div w:id="1087994552">
          <w:marLeft w:val="0"/>
          <w:marRight w:val="0"/>
          <w:marTop w:val="0"/>
          <w:marBottom w:val="0"/>
          <w:divBdr>
            <w:top w:val="none" w:sz="0" w:space="0" w:color="auto"/>
            <w:left w:val="none" w:sz="0" w:space="0" w:color="auto"/>
            <w:bottom w:val="none" w:sz="0" w:space="0" w:color="auto"/>
            <w:right w:val="none" w:sz="0" w:space="0" w:color="auto"/>
          </w:divBdr>
        </w:div>
        <w:div w:id="278537792">
          <w:marLeft w:val="0"/>
          <w:marRight w:val="0"/>
          <w:marTop w:val="0"/>
          <w:marBottom w:val="0"/>
          <w:divBdr>
            <w:top w:val="none" w:sz="0" w:space="0" w:color="auto"/>
            <w:left w:val="none" w:sz="0" w:space="0" w:color="auto"/>
            <w:bottom w:val="none" w:sz="0" w:space="0" w:color="auto"/>
            <w:right w:val="none" w:sz="0" w:space="0" w:color="auto"/>
          </w:divBdr>
        </w:div>
        <w:div w:id="95056647">
          <w:marLeft w:val="0"/>
          <w:marRight w:val="0"/>
          <w:marTop w:val="0"/>
          <w:marBottom w:val="0"/>
          <w:divBdr>
            <w:top w:val="none" w:sz="0" w:space="0" w:color="auto"/>
            <w:left w:val="none" w:sz="0" w:space="0" w:color="auto"/>
            <w:bottom w:val="none" w:sz="0" w:space="0" w:color="auto"/>
            <w:right w:val="none" w:sz="0" w:space="0" w:color="auto"/>
          </w:divBdr>
        </w:div>
        <w:div w:id="2081634570">
          <w:marLeft w:val="0"/>
          <w:marRight w:val="0"/>
          <w:marTop w:val="0"/>
          <w:marBottom w:val="0"/>
          <w:divBdr>
            <w:top w:val="none" w:sz="0" w:space="0" w:color="auto"/>
            <w:left w:val="none" w:sz="0" w:space="0" w:color="auto"/>
            <w:bottom w:val="none" w:sz="0" w:space="0" w:color="auto"/>
            <w:right w:val="none" w:sz="0" w:space="0" w:color="auto"/>
          </w:divBdr>
        </w:div>
        <w:div w:id="1021318586">
          <w:marLeft w:val="0"/>
          <w:marRight w:val="0"/>
          <w:marTop w:val="0"/>
          <w:marBottom w:val="0"/>
          <w:divBdr>
            <w:top w:val="none" w:sz="0" w:space="0" w:color="auto"/>
            <w:left w:val="none" w:sz="0" w:space="0" w:color="auto"/>
            <w:bottom w:val="none" w:sz="0" w:space="0" w:color="auto"/>
            <w:right w:val="none" w:sz="0" w:space="0" w:color="auto"/>
          </w:divBdr>
        </w:div>
        <w:div w:id="117191172">
          <w:marLeft w:val="0"/>
          <w:marRight w:val="0"/>
          <w:marTop w:val="0"/>
          <w:marBottom w:val="0"/>
          <w:divBdr>
            <w:top w:val="none" w:sz="0" w:space="0" w:color="auto"/>
            <w:left w:val="none" w:sz="0" w:space="0" w:color="auto"/>
            <w:bottom w:val="none" w:sz="0" w:space="0" w:color="auto"/>
            <w:right w:val="none" w:sz="0" w:space="0" w:color="auto"/>
          </w:divBdr>
        </w:div>
        <w:div w:id="1336223870">
          <w:marLeft w:val="0"/>
          <w:marRight w:val="0"/>
          <w:marTop w:val="0"/>
          <w:marBottom w:val="0"/>
          <w:divBdr>
            <w:top w:val="none" w:sz="0" w:space="0" w:color="auto"/>
            <w:left w:val="none" w:sz="0" w:space="0" w:color="auto"/>
            <w:bottom w:val="none" w:sz="0" w:space="0" w:color="auto"/>
            <w:right w:val="none" w:sz="0" w:space="0" w:color="auto"/>
          </w:divBdr>
        </w:div>
        <w:div w:id="2123375839">
          <w:marLeft w:val="0"/>
          <w:marRight w:val="0"/>
          <w:marTop w:val="0"/>
          <w:marBottom w:val="0"/>
          <w:divBdr>
            <w:top w:val="none" w:sz="0" w:space="0" w:color="auto"/>
            <w:left w:val="none" w:sz="0" w:space="0" w:color="auto"/>
            <w:bottom w:val="none" w:sz="0" w:space="0" w:color="auto"/>
            <w:right w:val="none" w:sz="0" w:space="0" w:color="auto"/>
          </w:divBdr>
        </w:div>
        <w:div w:id="434636085">
          <w:marLeft w:val="0"/>
          <w:marRight w:val="0"/>
          <w:marTop w:val="0"/>
          <w:marBottom w:val="0"/>
          <w:divBdr>
            <w:top w:val="none" w:sz="0" w:space="0" w:color="auto"/>
            <w:left w:val="none" w:sz="0" w:space="0" w:color="auto"/>
            <w:bottom w:val="none" w:sz="0" w:space="0" w:color="auto"/>
            <w:right w:val="none" w:sz="0" w:space="0" w:color="auto"/>
          </w:divBdr>
        </w:div>
        <w:div w:id="117500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edmcouncil.org/fibo/doc/FIBO_BTDM.pdf" TargetMode="External"/><Relationship Id="rId13" Type="http://schemas.openxmlformats.org/officeDocument/2006/relationships/hyperlink" Target="https://spec.edmcouncil.org/fibo/doc/FIBO_BTDM.pdf" TargetMode="External"/><Relationship Id="rId18" Type="http://schemas.openxmlformats.org/officeDocument/2006/relationships/hyperlink" Target="https://wiki.edmcouncil.org/display/FIBORDFKIT/Installing+and+Using+the+EDMC+RDF+Serializer" TargetMode="External"/><Relationship Id="rId3" Type="http://schemas.openxmlformats.org/officeDocument/2006/relationships/styles" Target="styles.xml"/><Relationship Id="rId21" Type="http://schemas.openxmlformats.org/officeDocument/2006/relationships/hyperlink" Target="https://wiki.edmcouncil.org/display/FIBO/HOW+TO+-++A+Process+Guide+for+Updating+FIBO" TargetMode="External"/><Relationship Id="rId7" Type="http://schemas.openxmlformats.org/officeDocument/2006/relationships/hyperlink" Target="https://wiki.edmcouncil.org/" TargetMode="External"/><Relationship Id="rId12" Type="http://schemas.openxmlformats.org/officeDocument/2006/relationships/hyperlink" Target="https://spec.edmcouncil.org/" TargetMode="External"/><Relationship Id="rId17" Type="http://schemas.openxmlformats.org/officeDocument/2006/relationships/hyperlink" Target="https://wiki.edmcouncil.org/display/FIBO/State+Street+Bank+PoC+VIDE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edmcouncil.org/" TargetMode="External"/><Relationship Id="rId20" Type="http://schemas.openxmlformats.org/officeDocument/2006/relationships/hyperlink" Target="https://wiki.edmcouncil.org/display/FVT/SIMF+Profile" TargetMode="External"/><Relationship Id="rId1" Type="http://schemas.openxmlformats.org/officeDocument/2006/relationships/customXml" Target="../customXml/item1.xml"/><Relationship Id="rId6" Type="http://schemas.openxmlformats.org/officeDocument/2006/relationships/hyperlink" Target="https://spec.edmcouncil.org/fibo/doc/FIBO_Primer.pdf" TargetMode="External"/><Relationship Id="rId11" Type="http://schemas.openxmlformats.org/officeDocument/2006/relationships/hyperlink" Target="https://spec.edmcouncil.org/fibo/doc/FIBO_BTDM.pdf"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pec.edmcouncil.org/static/developers.html" TargetMode="External"/><Relationship Id="rId23" Type="http://schemas.openxmlformats.org/officeDocument/2006/relationships/fontTable" Target="fontTable.xml"/><Relationship Id="rId10" Type="http://schemas.openxmlformats.org/officeDocument/2006/relationships/hyperlink" Target="https://wiki.edmcouncil.org" TargetMode="External"/><Relationship Id="rId19" Type="http://schemas.openxmlformats.org/officeDocument/2006/relationships/hyperlink" Target="https://wiki.edmcouncil.org/display/FIBO/A+15+minute+video+on+How+the+FIBO+GitHub+Repository+works" TargetMode="External"/><Relationship Id="rId4" Type="http://schemas.openxmlformats.org/officeDocument/2006/relationships/settings" Target="settings.xml"/><Relationship Id="rId9" Type="http://schemas.openxmlformats.org/officeDocument/2006/relationships/hyperlink" Target="https://spec.edmcouncil.org/static/developers.html" TargetMode="External"/><Relationship Id="rId14" Type="http://schemas.openxmlformats.org/officeDocument/2006/relationships/hyperlink" Target="https://spec.edmcouncil.org/fibo/doc/FIBO_BTDM.pdf" TargetMode="External"/><Relationship Id="rId22" Type="http://schemas.openxmlformats.org/officeDocument/2006/relationships/hyperlink" Target="https://spec.edmcouncil.org/fibo/doc/DecisionsAnd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5BD5-5AFD-8542-8770-ED4EAC2B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Wisnosky</dc:creator>
  <cp:keywords/>
  <dc:description/>
  <cp:lastModifiedBy>Dennis Wisnosky</cp:lastModifiedBy>
  <cp:revision>2</cp:revision>
  <cp:lastPrinted>2018-12-27T20:49:00Z</cp:lastPrinted>
  <dcterms:created xsi:type="dcterms:W3CDTF">2018-12-31T23:20:00Z</dcterms:created>
  <dcterms:modified xsi:type="dcterms:W3CDTF">2018-12-31T23:20:00Z</dcterms:modified>
</cp:coreProperties>
</file>